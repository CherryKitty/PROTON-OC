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8D6BD" w14:textId="79883449" w:rsidR="00433EC8" w:rsidRDefault="00A82BA4">
      <w:pPr>
        <w:rPr>
          <w:lang w:val="en-US"/>
        </w:rPr>
      </w:pPr>
      <w:r>
        <w:rPr>
          <w:b/>
          <w:lang w:val="en-US"/>
        </w:rPr>
        <w:t>T</w:t>
      </w:r>
      <w:r w:rsidR="00611396" w:rsidRPr="00611396">
        <w:rPr>
          <w:b/>
          <w:lang w:val="en-US"/>
        </w:rPr>
        <w:t>he socio-economic status component for the PROTON simulation</w:t>
      </w:r>
    </w:p>
    <w:p w14:paraId="7AD2BBD1" w14:textId="31EEAF5D" w:rsidR="00611396" w:rsidRDefault="00153C46">
      <w:pPr>
        <w:rPr>
          <w:lang w:val="en-US"/>
        </w:rPr>
      </w:pPr>
      <w:r>
        <w:rPr>
          <w:lang w:val="en-US"/>
        </w:rPr>
        <w:t>5 October</w:t>
      </w:r>
      <w:r w:rsidR="00611396">
        <w:rPr>
          <w:lang w:val="en-US"/>
        </w:rPr>
        <w:t xml:space="preserve"> 2018</w:t>
      </w:r>
    </w:p>
    <w:p w14:paraId="26810DFC" w14:textId="0683C464" w:rsidR="006143FF" w:rsidRDefault="005C13D3" w:rsidP="005C13D3">
      <w:pPr>
        <w:pStyle w:val="Titolo1"/>
      </w:pPr>
      <w:r>
        <w:t>1</w:t>
      </w:r>
      <w:r w:rsidR="001E0ECA">
        <w:t xml:space="preserve">. </w:t>
      </w:r>
      <w:r w:rsidR="0099367A">
        <w:t>Relevant variables</w:t>
      </w:r>
    </w:p>
    <w:p w14:paraId="30FBB0B4" w14:textId="77777777" w:rsidR="00DE39A7" w:rsidRPr="009169E8" w:rsidRDefault="009169E8" w:rsidP="009169E8">
      <w:pPr>
        <w:rPr>
          <w:lang w:val="en-US"/>
        </w:rPr>
      </w:pPr>
      <w:r w:rsidRPr="009169E8">
        <w:rPr>
          <w:lang w:val="en-US"/>
        </w:rPr>
        <w:t>1.</w:t>
      </w:r>
      <w:r>
        <w:rPr>
          <w:lang w:val="en-US"/>
        </w:rPr>
        <w:t xml:space="preserve"> </w:t>
      </w:r>
      <w:r w:rsidR="00DE39A7" w:rsidRPr="009169E8">
        <w:rPr>
          <w:lang w:val="en-US"/>
        </w:rPr>
        <w:t xml:space="preserve">Age. This attribute still does not have an operational translation, as the temporal dimension of the simulation, i.e. the relation between simulation ticks and real-world years has not been determined yet. </w:t>
      </w:r>
      <w:r w:rsidR="00C10159" w:rsidRPr="009169E8">
        <w:rPr>
          <w:lang w:val="en-US"/>
        </w:rPr>
        <w:t>For the time being, therefore, the temporal dimension is being described in “regular” years, as is age.</w:t>
      </w:r>
    </w:p>
    <w:p w14:paraId="42B6BA03" w14:textId="77777777" w:rsidR="009169E8" w:rsidRPr="009169E8" w:rsidRDefault="009169E8" w:rsidP="009169E8">
      <w:pPr>
        <w:rPr>
          <w:lang w:val="en-US"/>
        </w:rPr>
      </w:pPr>
      <w:r>
        <w:rPr>
          <w:lang w:val="en-US"/>
        </w:rPr>
        <w:t>2. Sex. A number of SES distributions differ between the sexes, so keeping them separate increases model verisimilitude.</w:t>
      </w:r>
    </w:p>
    <w:p w14:paraId="770AF002" w14:textId="643D677B" w:rsidR="004052B4" w:rsidRPr="009B444B" w:rsidRDefault="00DE39A7" w:rsidP="004052B4">
      <w:pPr>
        <w:rPr>
          <w:lang w:val="en-US"/>
        </w:rPr>
      </w:pPr>
      <w:r>
        <w:rPr>
          <w:lang w:val="en-US"/>
        </w:rPr>
        <w:t xml:space="preserve">2. </w:t>
      </w:r>
      <w:r w:rsidR="000821B2">
        <w:rPr>
          <w:lang w:val="en-US"/>
        </w:rPr>
        <w:t>W</w:t>
      </w:r>
      <w:r w:rsidR="004052B4">
        <w:rPr>
          <w:lang w:val="en-US"/>
        </w:rPr>
        <w:t>ealth level (</w:t>
      </w:r>
      <w:r w:rsidR="004052B4" w:rsidRPr="00DE39A7">
        <w:rPr>
          <w:b/>
          <w:lang w:val="en-US"/>
        </w:rPr>
        <w:t>w</w:t>
      </w:r>
      <w:r w:rsidR="004052B4">
        <w:rPr>
          <w:lang w:val="en-US"/>
        </w:rPr>
        <w:t>)</w:t>
      </w:r>
      <w:r>
        <w:rPr>
          <w:lang w:val="en-US"/>
        </w:rPr>
        <w:t xml:space="preserve">. Agents </w:t>
      </w:r>
      <w:r w:rsidR="000821B2">
        <w:rPr>
          <w:lang w:val="en-US"/>
        </w:rPr>
        <w:t xml:space="preserve">initially </w:t>
      </w:r>
      <w:r w:rsidR="00C10159">
        <w:rPr>
          <w:lang w:val="en-US"/>
        </w:rPr>
        <w:t xml:space="preserve">receive their parents’ </w:t>
      </w:r>
      <w:r w:rsidR="00C10159" w:rsidRPr="000821B2">
        <w:rPr>
          <w:b/>
          <w:lang w:val="en-US"/>
        </w:rPr>
        <w:t>w</w:t>
      </w:r>
      <w:r w:rsidR="000821B2">
        <w:rPr>
          <w:lang w:val="en-US"/>
        </w:rPr>
        <w:t xml:space="preserve"> when they are born. Their </w:t>
      </w:r>
      <w:del w:id="0" w:author="Tre Quattordici" w:date="2018-10-05T16:35:00Z">
        <w:r w:rsidR="000821B2" w:rsidDel="004A210F">
          <w:rPr>
            <w:lang w:val="en-US"/>
          </w:rPr>
          <w:delText xml:space="preserve">life-long </w:delText>
        </w:r>
      </w:del>
      <w:r w:rsidR="000821B2" w:rsidRPr="000821B2">
        <w:rPr>
          <w:b/>
          <w:lang w:val="en-US"/>
        </w:rPr>
        <w:t>w</w:t>
      </w:r>
      <w:r w:rsidR="000821B2">
        <w:rPr>
          <w:lang w:val="en-US"/>
        </w:rPr>
        <w:t xml:space="preserve"> is </w:t>
      </w:r>
      <w:r w:rsidR="000821B2" w:rsidRPr="00826C1E">
        <w:rPr>
          <w:lang w:val="en-US"/>
        </w:rPr>
        <w:t xml:space="preserve">then updated in function of their work status </w:t>
      </w:r>
      <w:proofErr w:type="spellStart"/>
      <w:r w:rsidR="000821B2" w:rsidRPr="00826C1E">
        <w:rPr>
          <w:b/>
          <w:lang w:val="en-US"/>
        </w:rPr>
        <w:t>ws</w:t>
      </w:r>
      <w:proofErr w:type="spellEnd"/>
      <w:r w:rsidR="000821B2" w:rsidRPr="00826C1E">
        <w:rPr>
          <w:lang w:val="en-US"/>
        </w:rPr>
        <w:t>.</w:t>
      </w:r>
      <w:r w:rsidR="00FD2D0D" w:rsidRPr="00826C1E">
        <w:rPr>
          <w:lang w:val="en-US"/>
        </w:rPr>
        <w:t xml:space="preserve"> </w:t>
      </w:r>
      <w:ins w:id="1" w:author="Tre Quattordici" w:date="2018-10-05T16:36:00Z">
        <w:r w:rsidR="004A210F">
          <w:rPr>
            <w:lang w:val="en-US"/>
          </w:rPr>
          <w:t xml:space="preserve">As agents can change their </w:t>
        </w:r>
        <w:proofErr w:type="spellStart"/>
        <w:r w:rsidR="004A210F" w:rsidRPr="004A210F">
          <w:rPr>
            <w:b/>
            <w:lang w:val="en-US"/>
            <w:rPrChange w:id="2" w:author="Tre Quattordici" w:date="2018-10-05T16:36:00Z">
              <w:rPr>
                <w:lang w:val="en-US"/>
              </w:rPr>
            </w:rPrChange>
          </w:rPr>
          <w:t>ws</w:t>
        </w:r>
        <w:proofErr w:type="spellEnd"/>
        <w:r w:rsidR="004A210F">
          <w:rPr>
            <w:lang w:val="en-US"/>
          </w:rPr>
          <w:t xml:space="preserve"> score across their work life, </w:t>
        </w:r>
      </w:ins>
      <w:ins w:id="3" w:author="Tre Quattordici" w:date="2018-10-05T16:37:00Z">
        <w:r w:rsidR="004A210F">
          <w:rPr>
            <w:lang w:val="en-US"/>
          </w:rPr>
          <w:t xml:space="preserve">we expect </w:t>
        </w:r>
      </w:ins>
      <w:ins w:id="4" w:author="Tre Quattordici" w:date="2018-10-05T16:36:00Z">
        <w:r w:rsidR="004A210F" w:rsidRPr="004A210F">
          <w:rPr>
            <w:b/>
            <w:lang w:val="en-US"/>
            <w:rPrChange w:id="5" w:author="Tre Quattordici" w:date="2018-10-05T16:37:00Z">
              <w:rPr>
                <w:lang w:val="en-US"/>
              </w:rPr>
            </w:rPrChange>
          </w:rPr>
          <w:t>w</w:t>
        </w:r>
        <w:r w:rsidR="004A210F">
          <w:rPr>
            <w:lang w:val="en-US"/>
          </w:rPr>
          <w:t xml:space="preserve"> </w:t>
        </w:r>
      </w:ins>
      <w:ins w:id="6" w:author="Tre Quattordici" w:date="2018-10-05T16:37:00Z">
        <w:r w:rsidR="004A210F">
          <w:rPr>
            <w:lang w:val="en-US"/>
          </w:rPr>
          <w:t xml:space="preserve">to be updated as a result. However, </w:t>
        </w:r>
      </w:ins>
      <w:ins w:id="7" w:author="Tre Quattordici" w:date="2018-10-05T16:38:00Z">
        <w:r w:rsidR="004A210F">
          <w:rPr>
            <w:lang w:val="en-US"/>
          </w:rPr>
          <w:t xml:space="preserve">we imagine </w:t>
        </w:r>
        <w:r w:rsidR="004A210F" w:rsidRPr="004A210F">
          <w:rPr>
            <w:b/>
            <w:lang w:val="en-US"/>
            <w:rPrChange w:id="8" w:author="Tre Quattordici" w:date="2018-10-05T16:38:00Z">
              <w:rPr>
                <w:lang w:val="en-US"/>
              </w:rPr>
            </w:rPrChange>
          </w:rPr>
          <w:t>w</w:t>
        </w:r>
        <w:r w:rsidR="004A210F">
          <w:rPr>
            <w:lang w:val="en-US"/>
          </w:rPr>
          <w:t xml:space="preserve"> to be more “sticky” than </w:t>
        </w:r>
        <w:proofErr w:type="spellStart"/>
        <w:r w:rsidR="004A210F" w:rsidRPr="004A210F">
          <w:rPr>
            <w:b/>
            <w:lang w:val="en-US"/>
            <w:rPrChange w:id="9" w:author="Tre Quattordici" w:date="2018-10-05T16:39:00Z">
              <w:rPr>
                <w:lang w:val="en-US"/>
              </w:rPr>
            </w:rPrChange>
          </w:rPr>
          <w:t>ws</w:t>
        </w:r>
        <w:proofErr w:type="spellEnd"/>
        <w:r w:rsidR="004A210F">
          <w:rPr>
            <w:lang w:val="en-US"/>
          </w:rPr>
          <w:t xml:space="preserve">, as it represents the material and financial assets </w:t>
        </w:r>
      </w:ins>
      <w:ins w:id="10" w:author="Tre Quattordici" w:date="2018-10-05T16:39:00Z">
        <w:r w:rsidR="004A210F">
          <w:rPr>
            <w:lang w:val="en-US"/>
          </w:rPr>
          <w:t xml:space="preserve">agents’ families possess at a certain point in time, w. </w:t>
        </w:r>
      </w:ins>
      <w:r w:rsidR="00FD2D0D" w:rsidRPr="004A210F">
        <w:rPr>
          <w:lang w:val="en-US"/>
          <w:rPrChange w:id="11" w:author="Tre Quattordici" w:date="2018-10-05T16:38:00Z">
            <w:rPr>
              <w:b/>
              <w:lang w:val="en-US"/>
            </w:rPr>
          </w:rPrChange>
        </w:rPr>
        <w:t>w</w:t>
      </w:r>
      <w:r w:rsidR="009B444B" w:rsidRPr="00826C1E">
        <w:rPr>
          <w:lang w:val="en-US"/>
        </w:rPr>
        <w:t xml:space="preserve"> has five possible modalities (1 to 5</w:t>
      </w:r>
      <w:r w:rsidR="00826C1E" w:rsidRPr="00826C1E">
        <w:rPr>
          <w:lang w:val="en-US"/>
        </w:rPr>
        <w:t>, based on quintiles of the wealth distribution</w:t>
      </w:r>
      <w:r w:rsidR="009B444B" w:rsidRPr="00826C1E">
        <w:rPr>
          <w:lang w:val="en-US"/>
        </w:rPr>
        <w:t>).</w:t>
      </w:r>
    </w:p>
    <w:p w14:paraId="79A684A5" w14:textId="3F6D004D" w:rsidR="004052B4" w:rsidRDefault="000821B2">
      <w:pPr>
        <w:rPr>
          <w:lang w:val="en-US"/>
        </w:rPr>
      </w:pPr>
      <w:r>
        <w:rPr>
          <w:lang w:val="en-US"/>
        </w:rPr>
        <w:t>3. Education score (</w:t>
      </w:r>
      <w:r w:rsidRPr="000821B2">
        <w:rPr>
          <w:b/>
          <w:lang w:val="en-US"/>
        </w:rPr>
        <w:t>e</w:t>
      </w:r>
      <w:r>
        <w:rPr>
          <w:lang w:val="en-US"/>
        </w:rPr>
        <w:t xml:space="preserve">). </w:t>
      </w:r>
      <w:r w:rsidR="00F11552">
        <w:rPr>
          <w:lang w:val="en-US"/>
        </w:rPr>
        <w:t xml:space="preserve">It is the education attainment of an agent throughout its life. </w:t>
      </w:r>
      <w:r w:rsidR="00E93A9E">
        <w:rPr>
          <w:lang w:val="en-US"/>
        </w:rPr>
        <w:t>The attribute has four possible modalities (1 = primary education; 2 = lower secondary education; 3 = higher secondary education; 4 = tertiary education).</w:t>
      </w:r>
      <w:r w:rsidR="00F11552">
        <w:rPr>
          <w:lang w:val="en-US"/>
        </w:rPr>
        <w:t xml:space="preserve"> </w:t>
      </w:r>
      <w:r w:rsidR="00F11552" w:rsidRPr="00154D7D">
        <w:rPr>
          <w:i/>
          <w:lang w:val="en-US"/>
        </w:rPr>
        <w:t xml:space="preserve">Note that given current </w:t>
      </w:r>
      <w:del w:id="12" w:author="Tre Quattordici" w:date="2018-10-05T16:40:00Z">
        <w:r w:rsidR="00F11552" w:rsidRPr="00154D7D" w:rsidDel="004A210F">
          <w:rPr>
            <w:i/>
            <w:lang w:val="en-US"/>
          </w:rPr>
          <w:delText>social structure</w:delText>
        </w:r>
      </w:del>
      <w:ins w:id="13" w:author="Tre Quattordici" w:date="2018-10-05T16:41:00Z">
        <w:r w:rsidR="004A210F">
          <w:rPr>
            <w:i/>
            <w:lang w:val="en-US"/>
          </w:rPr>
          <w:t xml:space="preserve">education </w:t>
        </w:r>
      </w:ins>
      <w:ins w:id="14" w:author="Tre Quattordici" w:date="2018-10-05T16:40:00Z">
        <w:r w:rsidR="004A210F">
          <w:rPr>
            <w:i/>
            <w:lang w:val="en-US"/>
          </w:rPr>
          <w:t>distributions</w:t>
        </w:r>
      </w:ins>
      <w:r w:rsidR="00F11552" w:rsidRPr="00154D7D">
        <w:rPr>
          <w:i/>
          <w:lang w:val="en-US"/>
        </w:rPr>
        <w:t xml:space="preserve">, e=1 will likely disappear as the model runs. </w:t>
      </w:r>
    </w:p>
    <w:p w14:paraId="7DB4B44B" w14:textId="70FE557B" w:rsidR="009B444B" w:rsidRDefault="009B444B">
      <w:pPr>
        <w:rPr>
          <w:lang w:val="en-US"/>
        </w:rPr>
      </w:pPr>
      <w:r>
        <w:rPr>
          <w:lang w:val="en-US"/>
        </w:rPr>
        <w:t>5. Work status (</w:t>
      </w:r>
      <w:proofErr w:type="spellStart"/>
      <w:r w:rsidRPr="009B444B">
        <w:rPr>
          <w:b/>
          <w:lang w:val="en-US"/>
        </w:rPr>
        <w:t>ws</w:t>
      </w:r>
      <w:proofErr w:type="spellEnd"/>
      <w:r>
        <w:rPr>
          <w:lang w:val="en-US"/>
        </w:rPr>
        <w:t xml:space="preserve">). </w:t>
      </w:r>
      <w:r w:rsidR="000D60DD">
        <w:rPr>
          <w:lang w:val="en-US"/>
        </w:rPr>
        <w:t>T</w:t>
      </w:r>
      <w:r>
        <w:rPr>
          <w:lang w:val="en-US"/>
        </w:rPr>
        <w:t>he agent’s actual occupation</w:t>
      </w:r>
      <w:r w:rsidR="000D60DD">
        <w:rPr>
          <w:lang w:val="en-US"/>
        </w:rPr>
        <w:t>al</w:t>
      </w:r>
      <w:r>
        <w:rPr>
          <w:lang w:val="en-US"/>
        </w:rPr>
        <w:t xml:space="preserve"> level. </w:t>
      </w:r>
      <w:r w:rsidR="009169E8">
        <w:rPr>
          <w:lang w:val="en-US"/>
        </w:rPr>
        <w:t>It also describes work positions within work networks (e.g. a network may comprise one manager position and two white collar workers).</w:t>
      </w:r>
      <w:r w:rsidR="000D60DD">
        <w:rPr>
          <w:lang w:val="en-US"/>
        </w:rPr>
        <w:t xml:space="preserve"> </w:t>
      </w:r>
      <w:r w:rsidR="000D60DD" w:rsidRPr="000D60DD">
        <w:rPr>
          <w:lang w:val="en-US"/>
        </w:rPr>
        <w:t>It has four modalities (1 = unemployed/inactive; 2 = blue collar worker; 3 = white collar worker; 4 = manager).</w:t>
      </w:r>
      <w:r>
        <w:rPr>
          <w:lang w:val="en-US"/>
        </w:rPr>
        <w:t xml:space="preserve"> When the agent enters the work force, it equals 1. It is then updated when </w:t>
      </w:r>
      <w:r w:rsidR="004825AA">
        <w:rPr>
          <w:lang w:val="en-US"/>
        </w:rPr>
        <w:t>the agent</w:t>
      </w:r>
      <w:r>
        <w:rPr>
          <w:lang w:val="en-US"/>
        </w:rPr>
        <w:t xml:space="preserve"> join</w:t>
      </w:r>
      <w:r w:rsidR="004825AA">
        <w:rPr>
          <w:lang w:val="en-US"/>
        </w:rPr>
        <w:t>s</w:t>
      </w:r>
      <w:r>
        <w:rPr>
          <w:lang w:val="en-US"/>
        </w:rPr>
        <w:t xml:space="preserve"> a work </w:t>
      </w:r>
      <w:proofErr w:type="spellStart"/>
      <w:r>
        <w:rPr>
          <w:lang w:val="en-US"/>
        </w:rPr>
        <w:t>network</w:t>
      </w:r>
      <w:ins w:id="15" w:author="Tre Quattordici" w:date="2018-10-05T16:41:00Z">
        <w:r w:rsidR="004A210F">
          <w:rPr>
            <w:lang w:val="en-US"/>
          </w:rPr>
          <w:t>,</w:t>
        </w:r>
      </w:ins>
      <w:del w:id="16" w:author="Tre Quattordici" w:date="2018-10-05T16:41:00Z">
        <w:r w:rsidR="004825AA" w:rsidDel="004A210F">
          <w:rPr>
            <w:lang w:val="en-US"/>
          </w:rPr>
          <w:delText xml:space="preserve"> and/or </w:delText>
        </w:r>
      </w:del>
      <w:r w:rsidR="004825AA">
        <w:rPr>
          <w:lang w:val="en-US"/>
        </w:rPr>
        <w:t>is</w:t>
      </w:r>
      <w:proofErr w:type="spellEnd"/>
      <w:r w:rsidR="004825AA">
        <w:rPr>
          <w:lang w:val="en-US"/>
        </w:rPr>
        <w:t xml:space="preserve"> fired and/or changes job</w:t>
      </w:r>
      <w:r>
        <w:rPr>
          <w:lang w:val="en-US"/>
        </w:rPr>
        <w:t xml:space="preserve">. </w:t>
      </w:r>
    </w:p>
    <w:p w14:paraId="187594CA" w14:textId="390DC732" w:rsidR="009169E8" w:rsidRDefault="009169E8" w:rsidP="005C13D3">
      <w:pPr>
        <w:rPr>
          <w:lang w:val="en-US"/>
        </w:rPr>
      </w:pPr>
      <w:r>
        <w:rPr>
          <w:lang w:val="en-US"/>
        </w:rPr>
        <w:t>6. SES-related criminal propensity (</w:t>
      </w:r>
      <w:proofErr w:type="spellStart"/>
      <w:r w:rsidRPr="005E7137">
        <w:rPr>
          <w:b/>
          <w:lang w:val="en-US"/>
        </w:rPr>
        <w:t>c_econ_propensity</w:t>
      </w:r>
      <w:proofErr w:type="spellEnd"/>
      <w:r>
        <w:rPr>
          <w:lang w:val="en-US"/>
        </w:rPr>
        <w:t xml:space="preserve">). This represents a </w:t>
      </w:r>
      <w:r w:rsidR="004825AA">
        <w:rPr>
          <w:lang w:val="en-US"/>
        </w:rPr>
        <w:t>general</w:t>
      </w:r>
      <w:r>
        <w:rPr>
          <w:lang w:val="en-US"/>
        </w:rPr>
        <w:t xml:space="preserve"> evaluation of agents’ economic stability and satisfaction. We assume less economically-stable agents to be more open to criminal activities. Note, however, that </w:t>
      </w:r>
      <w:proofErr w:type="spellStart"/>
      <w:r w:rsidRPr="009169E8">
        <w:rPr>
          <w:b/>
          <w:lang w:val="en-US"/>
        </w:rPr>
        <w:t>c_econ_propensity</w:t>
      </w:r>
      <w:proofErr w:type="spellEnd"/>
      <w:r>
        <w:rPr>
          <w:lang w:val="en-US"/>
        </w:rPr>
        <w:t xml:space="preserve"> is only one of the elements of the agent’s criminal propensity score </w:t>
      </w:r>
      <w:r w:rsidRPr="009169E8">
        <w:rPr>
          <w:b/>
          <w:lang w:val="en-US"/>
        </w:rPr>
        <w:t>c</w:t>
      </w:r>
      <w:r>
        <w:rPr>
          <w:lang w:val="en-US"/>
        </w:rPr>
        <w:t xml:space="preserve"> (not described in this document). </w:t>
      </w:r>
      <w:proofErr w:type="spellStart"/>
      <w:r w:rsidRPr="005E7137">
        <w:rPr>
          <w:b/>
          <w:lang w:val="en-US"/>
        </w:rPr>
        <w:t>c_econ_propensity</w:t>
      </w:r>
      <w:proofErr w:type="spellEnd"/>
      <w:r w:rsidR="008C58F9">
        <w:rPr>
          <w:lang w:val="en-US"/>
        </w:rPr>
        <w:t xml:space="preserve"> has four modalities. The first three (1 to 3) represent decreasing degrees of perceived economic insta</w:t>
      </w:r>
      <w:r w:rsidR="00305639">
        <w:rPr>
          <w:lang w:val="en-US"/>
        </w:rPr>
        <w:t>bility; the last (4) represents perceived economic stability</w:t>
      </w:r>
      <w:r w:rsidR="004825AA">
        <w:rPr>
          <w:lang w:val="en-US"/>
        </w:rPr>
        <w:t>.</w:t>
      </w:r>
      <w:r w:rsidR="00305639">
        <w:rPr>
          <w:lang w:val="en-US"/>
        </w:rPr>
        <w:t xml:space="preserve"> </w:t>
      </w:r>
      <w:proofErr w:type="spellStart"/>
      <w:r w:rsidR="00305639" w:rsidRPr="005E7137">
        <w:rPr>
          <w:b/>
          <w:lang w:val="en-US"/>
        </w:rPr>
        <w:t>c_econ_propensity</w:t>
      </w:r>
      <w:proofErr w:type="spellEnd"/>
      <w:r w:rsidR="00305639">
        <w:rPr>
          <w:lang w:val="en-US"/>
        </w:rPr>
        <w:t xml:space="preserve"> is a function of the agent’s </w:t>
      </w:r>
      <w:r w:rsidR="00305639" w:rsidRPr="00305639">
        <w:rPr>
          <w:b/>
          <w:lang w:val="en-US"/>
        </w:rPr>
        <w:t>w</w:t>
      </w:r>
      <w:r w:rsidR="00305639">
        <w:rPr>
          <w:lang w:val="en-US"/>
        </w:rPr>
        <w:t xml:space="preserve">, and therefore </w:t>
      </w:r>
      <w:r w:rsidR="0099367A">
        <w:rPr>
          <w:lang w:val="en-US"/>
        </w:rPr>
        <w:t>it initially depend</w:t>
      </w:r>
      <w:r w:rsidR="00305639">
        <w:rPr>
          <w:lang w:val="en-US"/>
        </w:rPr>
        <w:t>s on the agent’s parents’ economic status</w:t>
      </w:r>
      <w:r w:rsidR="009B5B86">
        <w:rPr>
          <w:lang w:val="en-US"/>
        </w:rPr>
        <w:t xml:space="preserve">. </w:t>
      </w:r>
      <w:del w:id="17" w:author="Tre Quattordici" w:date="2018-10-05T16:41:00Z">
        <w:r w:rsidR="009B5B86" w:rsidDel="004A210F">
          <w:rPr>
            <w:lang w:val="en-US"/>
          </w:rPr>
          <w:delText xml:space="preserve">Once </w:delText>
        </w:r>
      </w:del>
      <w:ins w:id="18" w:author="Tre Quattordici" w:date="2018-10-05T16:41:00Z">
        <w:r w:rsidR="004A210F">
          <w:rPr>
            <w:lang w:val="en-US"/>
          </w:rPr>
          <w:t xml:space="preserve">When </w:t>
        </w:r>
      </w:ins>
      <w:r w:rsidR="009B5B86" w:rsidRPr="009B5B86">
        <w:rPr>
          <w:b/>
          <w:lang w:val="en-US"/>
        </w:rPr>
        <w:t>w</w:t>
      </w:r>
      <w:r w:rsidR="009B5B86">
        <w:rPr>
          <w:lang w:val="en-US"/>
        </w:rPr>
        <w:t xml:space="preserve"> </w:t>
      </w:r>
      <w:del w:id="19" w:author="Tre Quattordici" w:date="2018-10-05T16:42:00Z">
        <w:r w:rsidR="009B5B86" w:rsidDel="004A210F">
          <w:rPr>
            <w:lang w:val="en-US"/>
          </w:rPr>
          <w:delText xml:space="preserve">gets </w:delText>
        </w:r>
      </w:del>
      <w:ins w:id="20" w:author="Tre Quattordici" w:date="2018-10-05T16:42:00Z">
        <w:r w:rsidR="004A210F">
          <w:rPr>
            <w:lang w:val="en-US"/>
          </w:rPr>
          <w:t xml:space="preserve">is </w:t>
        </w:r>
      </w:ins>
      <w:r w:rsidR="009B5B86">
        <w:rPr>
          <w:lang w:val="en-US"/>
        </w:rPr>
        <w:t xml:space="preserve">updated as a </w:t>
      </w:r>
      <w:del w:id="21" w:author="Tre Quattordici" w:date="2018-10-05T16:42:00Z">
        <w:r w:rsidR="009B5B86" w:rsidDel="004A210F">
          <w:rPr>
            <w:lang w:val="en-US"/>
          </w:rPr>
          <w:delText xml:space="preserve">function of </w:delText>
        </w:r>
      </w:del>
      <w:ins w:id="22" w:author="Tre Quattordici" w:date="2018-10-05T16:42:00Z">
        <w:r w:rsidR="004A210F">
          <w:rPr>
            <w:lang w:val="en-US"/>
          </w:rPr>
          <w:t xml:space="preserve">consequence of changes in </w:t>
        </w:r>
      </w:ins>
      <w:proofErr w:type="spellStart"/>
      <w:r w:rsidR="009B5B86" w:rsidRPr="009B5B86">
        <w:rPr>
          <w:b/>
          <w:lang w:val="en-US"/>
        </w:rPr>
        <w:t>ws</w:t>
      </w:r>
      <w:proofErr w:type="spellEnd"/>
      <w:r w:rsidR="009B5B86">
        <w:rPr>
          <w:lang w:val="en-US"/>
        </w:rPr>
        <w:t xml:space="preserve">, </w:t>
      </w:r>
      <w:del w:id="23" w:author="Tre Quattordici" w:date="2018-10-05T16:42:00Z">
        <w:r w:rsidR="009B5B86" w:rsidDel="004A210F">
          <w:rPr>
            <w:lang w:val="en-US"/>
          </w:rPr>
          <w:delText xml:space="preserve">so does </w:delText>
        </w:r>
      </w:del>
      <w:proofErr w:type="spellStart"/>
      <w:r w:rsidR="009B5B86" w:rsidRPr="005E7137">
        <w:rPr>
          <w:b/>
          <w:lang w:val="en-US"/>
        </w:rPr>
        <w:t>c_econ_propensity</w:t>
      </w:r>
      <w:proofErr w:type="spellEnd"/>
      <w:ins w:id="24" w:author="Tre Quattordici" w:date="2018-10-05T16:42:00Z">
        <w:r w:rsidR="004A210F" w:rsidRPr="004A210F">
          <w:rPr>
            <w:lang w:val="en-US"/>
            <w:rPrChange w:id="25" w:author="Tre Quattordici" w:date="2018-10-05T16:42:00Z">
              <w:rPr>
                <w:b/>
                <w:lang w:val="en-US"/>
              </w:rPr>
            </w:rPrChange>
          </w:rPr>
          <w:t xml:space="preserve"> is updated as well</w:t>
        </w:r>
      </w:ins>
      <w:ins w:id="26" w:author="Tre Quattordici" w:date="2018-10-05T16:43:00Z">
        <w:r w:rsidR="004A210F">
          <w:rPr>
            <w:lang w:val="en-US"/>
          </w:rPr>
          <w:t>.</w:t>
        </w:r>
      </w:ins>
      <w:del w:id="27" w:author="Tre Quattordici" w:date="2018-10-05T16:43:00Z">
        <w:r w:rsidR="006227BC" w:rsidDel="004A210F">
          <w:rPr>
            <w:lang w:val="en-US"/>
          </w:rPr>
          <w:delText>, without changing for the rest of the agent’s life.</w:delText>
        </w:r>
      </w:del>
    </w:p>
    <w:p w14:paraId="49B90F63" w14:textId="0196EFF2" w:rsidR="009B5B86" w:rsidRPr="005C13D3" w:rsidRDefault="005C13D3" w:rsidP="005C13D3">
      <w:pPr>
        <w:pStyle w:val="Titolo1"/>
      </w:pPr>
      <w:r>
        <w:t>2</w:t>
      </w:r>
      <w:r w:rsidR="001E0ECA" w:rsidRPr="005C13D3">
        <w:t xml:space="preserve">. </w:t>
      </w:r>
      <w:r w:rsidR="009B5B86" w:rsidRPr="005C13D3">
        <w:t>Structure of the SES component</w:t>
      </w:r>
    </w:p>
    <w:p w14:paraId="68D88558" w14:textId="0E490BF7" w:rsidR="005C13D3" w:rsidRDefault="005C13D3" w:rsidP="005C13D3">
      <w:pPr>
        <w:rPr>
          <w:lang w:val="en-US"/>
        </w:rPr>
      </w:pPr>
      <w:r>
        <w:rPr>
          <w:lang w:val="en-US"/>
        </w:rPr>
        <w:t>The following diagram summarizes the dynamics of the SES component:</w:t>
      </w:r>
    </w:p>
    <w:p w14:paraId="64D885D5" w14:textId="3A87C041" w:rsidR="005C13D3" w:rsidRPr="009B5B86" w:rsidRDefault="005C13D3" w:rsidP="009D7841">
      <w:pPr>
        <w:jc w:val="center"/>
        <w:rPr>
          <w:b/>
          <w:lang w:val="en-US"/>
        </w:rPr>
        <w:pPrChange w:id="28" w:author="Tre Quattordici" w:date="2018-10-05T17:32:00Z">
          <w:pPr/>
        </w:pPrChange>
      </w:pPr>
      <w:del w:id="29" w:author="Tre Quattordici" w:date="2018-10-05T17:32:00Z">
        <w:r w:rsidRPr="005C13D3" w:rsidDel="009D7841">
          <w:rPr>
            <w:noProof/>
            <w:lang w:val="en-US" w:eastAsia="en-US"/>
          </w:rPr>
          <w:lastRenderedPageBreak/>
          <w:drawing>
            <wp:inline distT="0" distB="0" distL="0" distR="0" wp14:anchorId="67AAE1CC" wp14:editId="04E75E5A">
              <wp:extent cx="6120130" cy="4534535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20130" cy="453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bookmarkStart w:id="30" w:name="_GoBack"/>
      <w:bookmarkEnd w:id="30"/>
      <w:ins w:id="31" w:author="Tre Quattordici" w:date="2018-10-05T17:32:00Z">
        <w:r w:rsidR="009D7841">
          <w:rPr>
            <w:noProof/>
            <w:lang w:val="en-US" w:eastAsia="en-US"/>
          </w:rPr>
          <w:lastRenderedPageBreak/>
          <w:drawing>
            <wp:inline distT="0" distB="0" distL="0" distR="0" wp14:anchorId="601B9DEE" wp14:editId="42311701">
              <wp:extent cx="6115050" cy="535940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535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B901C82" w14:textId="4A0178A4" w:rsidR="005E7137" w:rsidRDefault="003A0DA9">
      <w:pPr>
        <w:rPr>
          <w:lang w:val="en-US"/>
        </w:rPr>
      </w:pPr>
      <w:r>
        <w:rPr>
          <w:lang w:val="en-US"/>
        </w:rPr>
        <w:t xml:space="preserve">Agents’ wealth score at birth equal their parents’. </w:t>
      </w:r>
      <w:r w:rsidR="0055342B">
        <w:rPr>
          <w:lang w:val="en-US"/>
        </w:rPr>
        <w:t>Parents’ education and wealth determines the agents’ educational attainment across their life</w:t>
      </w:r>
      <w:r w:rsidR="00153C46">
        <w:rPr>
          <w:lang w:val="en-US"/>
        </w:rPr>
        <w:t xml:space="preserve"> (</w:t>
      </w:r>
      <w:del w:id="32" w:author="Tre Quattordici" w:date="2018-10-05T16:45:00Z">
        <w:r w:rsidR="00153C46" w:rsidDel="005A46D0">
          <w:rPr>
            <w:lang w:val="en-US"/>
          </w:rPr>
          <w:delText xml:space="preserve">according to </w:delText>
        </w:r>
      </w:del>
      <w:ins w:id="33" w:author="Tre Quattordici" w:date="2018-10-05T16:45:00Z">
        <w:r w:rsidR="005A46D0">
          <w:rPr>
            <w:lang w:val="en-US"/>
          </w:rPr>
          <w:t xml:space="preserve">in accordance with </w:t>
        </w:r>
      </w:ins>
      <w:r w:rsidR="00153C46">
        <w:rPr>
          <w:lang w:val="en-US"/>
        </w:rPr>
        <w:t>the probability distributions available in the Excel annex)</w:t>
      </w:r>
      <w:r w:rsidR="0055342B">
        <w:rPr>
          <w:lang w:val="en-US"/>
        </w:rPr>
        <w:t xml:space="preserve">. </w:t>
      </w:r>
      <w:r w:rsidR="0007341D">
        <w:rPr>
          <w:lang w:val="en-US"/>
        </w:rPr>
        <w:t xml:space="preserve">If e=2 the agents exits the education system </w:t>
      </w:r>
      <w:r w:rsidR="008C2D9C">
        <w:rPr>
          <w:lang w:val="en-US"/>
        </w:rPr>
        <w:t>at age [16-</w:t>
      </w:r>
      <w:r w:rsidR="0007341D">
        <w:rPr>
          <w:lang w:val="en-US"/>
        </w:rPr>
        <w:t>18</w:t>
      </w:r>
      <w:r w:rsidR="008C2D9C">
        <w:rPr>
          <w:lang w:val="en-US"/>
        </w:rPr>
        <w:t>]</w:t>
      </w:r>
      <w:r w:rsidR="0007341D">
        <w:rPr>
          <w:lang w:val="en-US"/>
        </w:rPr>
        <w:t xml:space="preserve">; e=3 the agent </w:t>
      </w:r>
      <w:r w:rsidR="00535308">
        <w:rPr>
          <w:lang w:val="en-US"/>
        </w:rPr>
        <w:t>exits</w:t>
      </w:r>
      <w:r w:rsidR="0007341D">
        <w:rPr>
          <w:lang w:val="en-US"/>
        </w:rPr>
        <w:t xml:space="preserve"> the education system at 19-20; e= the agent exits the system at age </w:t>
      </w:r>
      <w:r w:rsidR="00BC7653" w:rsidRPr="00BC7653">
        <w:rPr>
          <w:lang w:val="en-US"/>
        </w:rPr>
        <w:t>[</w:t>
      </w:r>
      <w:r w:rsidR="00BC7653">
        <w:rPr>
          <w:lang w:val="en-US"/>
        </w:rPr>
        <w:t>23-27</w:t>
      </w:r>
      <w:r w:rsidR="00BC7653" w:rsidRPr="00BC7653">
        <w:rPr>
          <w:lang w:val="en-US"/>
        </w:rPr>
        <w:t>]</w:t>
      </w:r>
      <w:r w:rsidR="00BC7653">
        <w:rPr>
          <w:lang w:val="en-US"/>
        </w:rPr>
        <w:t xml:space="preserve">. </w:t>
      </w:r>
    </w:p>
    <w:p w14:paraId="42A2955F" w14:textId="7815AB63" w:rsidR="003A0DA9" w:rsidRDefault="00BC7653">
      <w:pPr>
        <w:rPr>
          <w:lang w:val="en-US"/>
        </w:rPr>
      </w:pPr>
      <w:r>
        <w:rPr>
          <w:lang w:val="en-US"/>
        </w:rPr>
        <w:t xml:space="preserve">When </w:t>
      </w:r>
      <w:del w:id="34" w:author="Tre Quattordici" w:date="2018-10-05T16:44:00Z">
        <w:r w:rsidDel="004A210F">
          <w:rPr>
            <w:lang w:val="en-US"/>
          </w:rPr>
          <w:delText xml:space="preserve">the </w:delText>
        </w:r>
      </w:del>
      <w:r>
        <w:rPr>
          <w:lang w:val="en-US"/>
        </w:rPr>
        <w:t>agent</w:t>
      </w:r>
      <w:ins w:id="35" w:author="Tre Quattordici" w:date="2018-10-05T16:44:00Z">
        <w:r w:rsidR="004A210F">
          <w:rPr>
            <w:lang w:val="en-US"/>
          </w:rPr>
          <w:t>s</w:t>
        </w:r>
      </w:ins>
      <w:r>
        <w:rPr>
          <w:lang w:val="en-US"/>
        </w:rPr>
        <w:t xml:space="preserve"> exit</w:t>
      </w:r>
      <w:del w:id="36" w:author="Tre Quattordici" w:date="2018-10-05T16:44:00Z">
        <w:r w:rsidDel="004A210F">
          <w:rPr>
            <w:lang w:val="en-US"/>
          </w:rPr>
          <w:delText>s</w:delText>
        </w:r>
      </w:del>
      <w:r>
        <w:rPr>
          <w:lang w:val="en-US"/>
        </w:rPr>
        <w:t xml:space="preserve"> the education system, </w:t>
      </w:r>
      <w:del w:id="37" w:author="Tre Quattordici" w:date="2018-10-05T16:44:00Z">
        <w:r w:rsidDel="004A210F">
          <w:rPr>
            <w:lang w:val="en-US"/>
          </w:rPr>
          <w:delText xml:space="preserve">it </w:delText>
        </w:r>
      </w:del>
      <w:ins w:id="38" w:author="Tre Quattordici" w:date="2018-10-05T16:44:00Z">
        <w:r w:rsidR="004A210F">
          <w:rPr>
            <w:lang w:val="en-US"/>
          </w:rPr>
          <w:t xml:space="preserve">they </w:t>
        </w:r>
      </w:ins>
      <w:r>
        <w:rPr>
          <w:lang w:val="en-US"/>
        </w:rPr>
        <w:t>enter</w:t>
      </w:r>
      <w:del w:id="39" w:author="Tre Quattordici" w:date="2018-10-05T16:44:00Z">
        <w:r w:rsidDel="004A210F">
          <w:rPr>
            <w:lang w:val="en-US"/>
          </w:rPr>
          <w:delText>s</w:delText>
        </w:r>
      </w:del>
      <w:r>
        <w:rPr>
          <w:lang w:val="en-US"/>
        </w:rPr>
        <w:t xml:space="preserve"> </w:t>
      </w:r>
      <w:r w:rsidR="003A0DA9">
        <w:rPr>
          <w:lang w:val="en-US"/>
        </w:rPr>
        <w:t xml:space="preserve">the workforce. </w:t>
      </w:r>
      <w:r w:rsidR="00BE06FD">
        <w:rPr>
          <w:lang w:val="en-US"/>
        </w:rPr>
        <w:t>T</w:t>
      </w:r>
      <w:r w:rsidR="003A0DA9">
        <w:rPr>
          <w:lang w:val="en-US"/>
        </w:rPr>
        <w:t xml:space="preserve">hey are </w:t>
      </w:r>
      <w:r w:rsidR="00BE06FD">
        <w:rPr>
          <w:lang w:val="en-US"/>
        </w:rPr>
        <w:t xml:space="preserve">initially </w:t>
      </w:r>
      <w:r w:rsidR="003A0DA9">
        <w:rPr>
          <w:lang w:val="en-US"/>
        </w:rPr>
        <w:t>unemployed</w:t>
      </w:r>
      <w:r w:rsidR="00BE06FD">
        <w:rPr>
          <w:lang w:val="en-US"/>
        </w:rPr>
        <w:t xml:space="preserve"> (</w:t>
      </w:r>
      <w:proofErr w:type="spellStart"/>
      <w:r w:rsidR="00BE06FD" w:rsidRPr="00BE06FD">
        <w:rPr>
          <w:b/>
          <w:lang w:val="en-US"/>
        </w:rPr>
        <w:t>ws</w:t>
      </w:r>
      <w:proofErr w:type="spellEnd"/>
      <w:r w:rsidR="00BE06FD">
        <w:rPr>
          <w:lang w:val="en-US"/>
        </w:rPr>
        <w:t xml:space="preserve"> = 1)</w:t>
      </w:r>
      <w:r w:rsidR="000547ED">
        <w:rPr>
          <w:lang w:val="en-US"/>
        </w:rPr>
        <w:t>.</w:t>
      </w:r>
      <w:r w:rsidR="002C3586">
        <w:rPr>
          <w:lang w:val="en-US"/>
        </w:rPr>
        <w:t xml:space="preserve"> Depending of the</w:t>
      </w:r>
      <w:ins w:id="40" w:author="Tre Quattordici" w:date="2018-10-05T16:44:00Z">
        <w:r w:rsidR="004A210F">
          <w:rPr>
            <w:lang w:val="en-US"/>
          </w:rPr>
          <w:t>ir</w:t>
        </w:r>
      </w:ins>
      <w:r w:rsidR="002C3586">
        <w:rPr>
          <w:lang w:val="en-US"/>
        </w:rPr>
        <w:t xml:space="preserve"> achieved education score, </w:t>
      </w:r>
      <w:del w:id="41" w:author="Tre Quattordici" w:date="2018-10-05T16:44:00Z">
        <w:r w:rsidR="002C3586" w:rsidDel="004A210F">
          <w:rPr>
            <w:lang w:val="en-US"/>
          </w:rPr>
          <w:delText xml:space="preserve">the </w:delText>
        </w:r>
      </w:del>
      <w:r w:rsidR="002C3586">
        <w:rPr>
          <w:lang w:val="en-US"/>
        </w:rPr>
        <w:t xml:space="preserve">agents will have different probabilities </w:t>
      </w:r>
      <w:del w:id="42" w:author="Tre Quattordici" w:date="2018-10-05T16:45:00Z">
        <w:r w:rsidR="002C3586" w:rsidDel="004A210F">
          <w:rPr>
            <w:lang w:val="en-US"/>
          </w:rPr>
          <w:delText xml:space="preserve">to find </w:delText>
        </w:r>
      </w:del>
      <w:ins w:id="43" w:author="Tre Quattordici" w:date="2018-10-05T16:45:00Z">
        <w:r w:rsidR="004A210F">
          <w:rPr>
            <w:lang w:val="en-US"/>
          </w:rPr>
          <w:t xml:space="preserve">of finding </w:t>
        </w:r>
      </w:ins>
      <w:r w:rsidR="002C3586">
        <w:rPr>
          <w:lang w:val="en-US"/>
        </w:rPr>
        <w:t>jobs with</w:t>
      </w:r>
      <w:ins w:id="44" w:author="Tre Quattordici" w:date="2018-10-05T16:45:00Z">
        <w:r w:rsidR="005A46D0">
          <w:rPr>
            <w:lang w:val="en-US"/>
          </w:rPr>
          <w:t>in</w:t>
        </w:r>
      </w:ins>
      <w:r w:rsidR="002C3586">
        <w:rPr>
          <w:lang w:val="en-US"/>
        </w:rPr>
        <w:t xml:space="preserve"> a given </w:t>
      </w:r>
      <w:proofErr w:type="spellStart"/>
      <w:r w:rsidR="002C3586">
        <w:rPr>
          <w:lang w:val="en-US"/>
        </w:rPr>
        <w:t>ws</w:t>
      </w:r>
      <w:proofErr w:type="spellEnd"/>
      <w:r w:rsidR="00153C46">
        <w:rPr>
          <w:lang w:val="en-US"/>
        </w:rPr>
        <w:t xml:space="preserve"> </w:t>
      </w:r>
      <w:ins w:id="45" w:author="Tre Quattordici" w:date="2018-10-05T16:45:00Z">
        <w:r w:rsidR="005A46D0">
          <w:rPr>
            <w:lang w:val="en-US"/>
          </w:rPr>
          <w:t xml:space="preserve">categories </w:t>
        </w:r>
      </w:ins>
      <w:r w:rsidR="00153C46">
        <w:rPr>
          <w:lang w:val="en-US"/>
        </w:rPr>
        <w:t>(</w:t>
      </w:r>
      <w:ins w:id="46" w:author="Tre Quattordici" w:date="2018-10-05T16:45:00Z">
        <w:r w:rsidR="005A46D0">
          <w:rPr>
            <w:lang w:val="en-US"/>
          </w:rPr>
          <w:t xml:space="preserve">in accordance with </w:t>
        </w:r>
      </w:ins>
      <w:del w:id="47" w:author="Tre Quattordici" w:date="2018-10-05T16:45:00Z">
        <w:r w:rsidR="00153C46" w:rsidDel="005A46D0">
          <w:rPr>
            <w:lang w:val="en-US"/>
          </w:rPr>
          <w:delText xml:space="preserve">according </w:delText>
        </w:r>
      </w:del>
      <w:r w:rsidR="00153C46">
        <w:rPr>
          <w:lang w:val="en-US"/>
        </w:rPr>
        <w:t>to the probability distributions available in the Excel annex)</w:t>
      </w:r>
      <w:r w:rsidR="002C3586">
        <w:rPr>
          <w:lang w:val="en-US"/>
        </w:rPr>
        <w:t>.</w:t>
      </w:r>
      <w:r w:rsidR="000547ED">
        <w:rPr>
          <w:lang w:val="en-US"/>
        </w:rPr>
        <w:t xml:space="preserve"> </w:t>
      </w:r>
    </w:p>
    <w:p w14:paraId="1367A143" w14:textId="0C990537" w:rsidR="005160FD" w:rsidRDefault="00BB54B6" w:rsidP="00423165">
      <w:pPr>
        <w:rPr>
          <w:lang w:val="en-US"/>
        </w:rPr>
      </w:pPr>
      <w:del w:id="48" w:author="Tre Quattordici" w:date="2018-10-05T16:45:00Z">
        <w:r w:rsidDel="005A46D0">
          <w:rPr>
            <w:lang w:val="en-US"/>
          </w:rPr>
          <w:delText>The a</w:delText>
        </w:r>
      </w:del>
      <w:ins w:id="49" w:author="Tre Quattordici" w:date="2018-10-05T16:45:00Z">
        <w:r w:rsidR="005A46D0">
          <w:rPr>
            <w:lang w:val="en-US"/>
          </w:rPr>
          <w:t>A</w:t>
        </w:r>
      </w:ins>
      <w:r>
        <w:rPr>
          <w:lang w:val="en-US"/>
        </w:rPr>
        <w:t>gent</w:t>
      </w:r>
      <w:ins w:id="50" w:author="Tre Quattordici" w:date="2018-10-05T16:45:00Z">
        <w:r w:rsidR="005A46D0">
          <w:rPr>
            <w:lang w:val="en-US"/>
          </w:rPr>
          <w:t>s</w:t>
        </w:r>
      </w:ins>
      <w:r>
        <w:rPr>
          <w:lang w:val="en-US"/>
        </w:rPr>
        <w:t xml:space="preserve"> </w:t>
      </w:r>
      <w:del w:id="51" w:author="Tre Quattordici" w:date="2018-10-05T16:45:00Z">
        <w:r w:rsidDel="005A46D0">
          <w:rPr>
            <w:lang w:val="en-US"/>
          </w:rPr>
          <w:delText xml:space="preserve">will </w:delText>
        </w:r>
      </w:del>
      <w:r>
        <w:rPr>
          <w:lang w:val="en-US"/>
        </w:rPr>
        <w:t>stay in the work</w:t>
      </w:r>
      <w:del w:id="52" w:author="Tre Quattordici" w:date="2018-10-05T16:45:00Z">
        <w:r w:rsidDel="005A46D0">
          <w:rPr>
            <w:lang w:val="en-US"/>
          </w:rPr>
          <w:delText xml:space="preserve"> </w:delText>
        </w:r>
      </w:del>
      <w:r>
        <w:rPr>
          <w:lang w:val="en-US"/>
        </w:rPr>
        <w:t xml:space="preserve">force until age [60-65], with increasing probabilities to retire. </w:t>
      </w:r>
      <w:r w:rsidR="00423165">
        <w:rPr>
          <w:lang w:val="en-US"/>
        </w:rPr>
        <w:t xml:space="preserve">Once retired, the agents will keep their last w and </w:t>
      </w:r>
      <w:proofErr w:type="spellStart"/>
      <w:r w:rsidR="00CD356E" w:rsidRPr="00423165">
        <w:rPr>
          <w:b/>
          <w:lang w:val="en-US"/>
        </w:rPr>
        <w:t>c_econ_propensity</w:t>
      </w:r>
      <w:proofErr w:type="spellEnd"/>
      <w:r w:rsidR="00CD356E" w:rsidRPr="00423165">
        <w:rPr>
          <w:lang w:val="en-US"/>
        </w:rPr>
        <w:t>.</w:t>
      </w:r>
    </w:p>
    <w:p w14:paraId="25E92FB6" w14:textId="77777777" w:rsidR="00CD356E" w:rsidRDefault="001E0ECA">
      <w:pPr>
        <w:rPr>
          <w:b/>
          <w:lang w:val="en-US"/>
        </w:rPr>
      </w:pPr>
      <w:r>
        <w:rPr>
          <w:b/>
          <w:lang w:val="en-US"/>
        </w:rPr>
        <w:t xml:space="preserve">4. </w:t>
      </w:r>
      <w:r w:rsidR="00024273" w:rsidRPr="00024273">
        <w:rPr>
          <w:b/>
          <w:lang w:val="en-US"/>
        </w:rPr>
        <w:t>Data</w:t>
      </w:r>
      <w:r>
        <w:rPr>
          <w:b/>
          <w:lang w:val="en-US"/>
        </w:rPr>
        <w:t xml:space="preserve"> and transformations</w:t>
      </w:r>
    </w:p>
    <w:p w14:paraId="7DD82F0E" w14:textId="02ED3DBF" w:rsidR="00024273" w:rsidRDefault="00024273">
      <w:pPr>
        <w:rPr>
          <w:lang w:val="en-US"/>
        </w:rPr>
      </w:pPr>
      <w:r>
        <w:rPr>
          <w:lang w:val="en-US"/>
        </w:rPr>
        <w:t xml:space="preserve">Data for the </w:t>
      </w:r>
      <w:r w:rsidR="00421112">
        <w:rPr>
          <w:lang w:val="en-US"/>
        </w:rPr>
        <w:t xml:space="preserve">SES component comes from </w:t>
      </w:r>
      <w:proofErr w:type="spellStart"/>
      <w:r w:rsidR="00421112">
        <w:rPr>
          <w:lang w:val="en-US"/>
        </w:rPr>
        <w:t>Istat</w:t>
      </w:r>
      <w:proofErr w:type="spellEnd"/>
      <w:r w:rsidR="00421112">
        <w:rPr>
          <w:lang w:val="en-US"/>
        </w:rPr>
        <w:t xml:space="preserve">, </w:t>
      </w:r>
      <w:r>
        <w:rPr>
          <w:lang w:val="en-US"/>
        </w:rPr>
        <w:t>for the work network structure, and from a yearly Bank of Italy survey on Italian families’</w:t>
      </w:r>
      <w:r w:rsidR="00421112">
        <w:rPr>
          <w:lang w:val="en-US"/>
        </w:rPr>
        <w:t xml:space="preserve"> income and expenditures, for </w:t>
      </w:r>
      <w:del w:id="53" w:author="Tre Quattordici" w:date="2018-10-05T17:09:00Z">
        <w:r w:rsidR="00421112" w:rsidDel="00911DEE">
          <w:rPr>
            <w:lang w:val="en-US"/>
          </w:rPr>
          <w:delText xml:space="preserve">all </w:delText>
        </w:r>
      </w:del>
      <w:r w:rsidR="00421112">
        <w:rPr>
          <w:lang w:val="en-US"/>
        </w:rPr>
        <w:t xml:space="preserve">individual attributes’ distribution (available at </w:t>
      </w:r>
      <w:r w:rsidR="006B14AC">
        <w:fldChar w:fldCharType="begin"/>
      </w:r>
      <w:r w:rsidR="006B14AC" w:rsidRPr="009D7841">
        <w:rPr>
          <w:lang w:val="en-US"/>
          <w:rPrChange w:id="54" w:author="Tre Quattordici" w:date="2018-10-05T17:32:00Z">
            <w:rPr/>
          </w:rPrChange>
        </w:rPr>
        <w:instrText xml:space="preserve"> HYPERLINK "https://www.bancaditalia.it/pubblicazioni/indagine-famiglie/index.html" </w:instrText>
      </w:r>
      <w:r w:rsidR="006B14AC">
        <w:fldChar w:fldCharType="separate"/>
      </w:r>
      <w:r w:rsidR="00421112" w:rsidRPr="0093663E">
        <w:rPr>
          <w:rStyle w:val="Collegamentoipertestuale"/>
          <w:lang w:val="en-US"/>
        </w:rPr>
        <w:t>https://www.bancaditalia.it/pubblicazioni/indagine-famiglie/index.html</w:t>
      </w:r>
      <w:r w:rsidR="006B14AC">
        <w:rPr>
          <w:rStyle w:val="Collegamentoipertestuale"/>
          <w:lang w:val="en-US"/>
        </w:rPr>
        <w:fldChar w:fldCharType="end"/>
      </w:r>
      <w:r w:rsidR="00421112">
        <w:rPr>
          <w:lang w:val="en-US"/>
        </w:rPr>
        <w:t xml:space="preserve">). In the next </w:t>
      </w:r>
      <w:r w:rsidR="00F132CC">
        <w:rPr>
          <w:lang w:val="en-US"/>
        </w:rPr>
        <w:t>paragraphs</w:t>
      </w:r>
      <w:r w:rsidR="00421112">
        <w:rPr>
          <w:lang w:val="en-US"/>
        </w:rPr>
        <w:t xml:space="preserve"> we focus on the latter.</w:t>
      </w:r>
    </w:p>
    <w:p w14:paraId="69923966" w14:textId="467FC30F" w:rsidR="00F132CC" w:rsidRDefault="00421112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spellStart"/>
      <w:r>
        <w:rPr>
          <w:lang w:val="en-US"/>
        </w:rPr>
        <w:t>BoI</w:t>
      </w:r>
      <w:proofErr w:type="spellEnd"/>
      <w:r>
        <w:rPr>
          <w:lang w:val="en-US"/>
        </w:rPr>
        <w:t xml:space="preserve"> survey contains individual-level information on </w:t>
      </w:r>
      <w:r w:rsidR="00F132CC">
        <w:rPr>
          <w:lang w:val="en-US"/>
        </w:rPr>
        <w:t>Italian responders. This includes geographic origin, age, education level, occupation status and a number of measures of income and wealth. Thanks to these we created distributions tables matching sets of two variables</w:t>
      </w:r>
      <w:r w:rsidR="00E93A9E">
        <w:rPr>
          <w:lang w:val="en-US"/>
        </w:rPr>
        <w:t>.</w:t>
      </w:r>
    </w:p>
    <w:p w14:paraId="29B0EE13" w14:textId="77777777" w:rsidR="00166776" w:rsidRDefault="00421112">
      <w:pPr>
        <w:rPr>
          <w:lang w:val="en-US"/>
        </w:rPr>
      </w:pPr>
      <w:r>
        <w:rPr>
          <w:lang w:val="en-US"/>
        </w:rPr>
        <w:t xml:space="preserve">Only </w:t>
      </w:r>
      <w:r w:rsidR="00F132CC">
        <w:rPr>
          <w:lang w:val="en-US"/>
        </w:rPr>
        <w:t xml:space="preserve">data from </w:t>
      </w:r>
      <w:r>
        <w:rPr>
          <w:lang w:val="en-US"/>
        </w:rPr>
        <w:t xml:space="preserve">the most recent </w:t>
      </w:r>
      <w:r w:rsidR="00F132CC">
        <w:rPr>
          <w:lang w:val="en-US"/>
        </w:rPr>
        <w:t xml:space="preserve">survey </w:t>
      </w:r>
      <w:r>
        <w:rPr>
          <w:lang w:val="en-US"/>
        </w:rPr>
        <w:t>(2016) was selected.</w:t>
      </w:r>
      <w:r w:rsidR="00F132CC">
        <w:rPr>
          <w:lang w:val="en-US"/>
        </w:rPr>
        <w:t xml:space="preserve"> We limited the search to responders from Sicily (IREG = 19)</w:t>
      </w:r>
      <w:r w:rsidR="00F132CC">
        <w:rPr>
          <w:rStyle w:val="Rimandonotaapidipagina"/>
          <w:lang w:val="en-US"/>
        </w:rPr>
        <w:footnoteReference w:id="1"/>
      </w:r>
      <w:r w:rsidR="001A27D5">
        <w:rPr>
          <w:lang w:val="en-US"/>
        </w:rPr>
        <w:t xml:space="preserve"> and to individuals aged 16 – 65 (ETA&gt;=16 </w:t>
      </w:r>
      <w:r w:rsidR="001A27D5" w:rsidRPr="001A27D5">
        <w:rPr>
          <w:rFonts w:hint="eastAsia"/>
          <w:lang w:val="en-US"/>
        </w:rPr>
        <w:t>∧</w:t>
      </w:r>
      <w:r w:rsidR="001A27D5">
        <w:rPr>
          <w:rFonts w:hint="eastAsia"/>
          <w:lang w:val="en-US"/>
        </w:rPr>
        <w:t xml:space="preserve"> ETA&lt;</w:t>
      </w:r>
      <w:r w:rsidR="001A27D5">
        <w:rPr>
          <w:lang w:val="en-US"/>
        </w:rPr>
        <w:t>=65)</w:t>
      </w:r>
      <w:r w:rsidR="00E93A9E">
        <w:rPr>
          <w:lang w:val="en-US"/>
        </w:rPr>
        <w:t>. This limited our set to n = 858 responders. We excluded the retired in the age bracket</w:t>
      </w:r>
      <w:r w:rsidR="00497EEA">
        <w:rPr>
          <w:lang w:val="en-US"/>
        </w:rPr>
        <w:t xml:space="preserve"> (QUAL = 6, “retired”, n = 71). </w:t>
      </w:r>
      <w:r w:rsidR="00166776">
        <w:rPr>
          <w:lang w:val="en-US"/>
        </w:rPr>
        <w:t>The resulting distribution is:</w:t>
      </w:r>
    </w:p>
    <w:tbl>
      <w:tblPr>
        <w:tblStyle w:val="Grigliatabella"/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75"/>
        <w:gridCol w:w="1375"/>
        <w:gridCol w:w="1376"/>
        <w:gridCol w:w="1375"/>
        <w:gridCol w:w="1376"/>
        <w:gridCol w:w="1375"/>
        <w:gridCol w:w="1376"/>
      </w:tblGrid>
      <w:tr w:rsidR="00166776" w:rsidRPr="000E1038" w14:paraId="5A6C0EB7" w14:textId="77777777" w:rsidTr="00ED2082">
        <w:trPr>
          <w:trHeight w:val="348"/>
        </w:trPr>
        <w:tc>
          <w:tcPr>
            <w:tcW w:w="1375" w:type="dxa"/>
            <w:noWrap/>
            <w:vAlign w:val="center"/>
            <w:hideMark/>
          </w:tcPr>
          <w:p w14:paraId="03AA1796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1</w:t>
            </w:r>
          </w:p>
          <w:p w14:paraId="2F579050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“blue-collar workers”</w:t>
            </w:r>
          </w:p>
        </w:tc>
        <w:tc>
          <w:tcPr>
            <w:tcW w:w="1375" w:type="dxa"/>
            <w:noWrap/>
            <w:vAlign w:val="center"/>
            <w:hideMark/>
          </w:tcPr>
          <w:p w14:paraId="4D481717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2</w:t>
            </w:r>
          </w:p>
          <w:p w14:paraId="61AAB8E0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“white-collar workers”</w:t>
            </w:r>
          </w:p>
        </w:tc>
        <w:tc>
          <w:tcPr>
            <w:tcW w:w="1376" w:type="dxa"/>
            <w:noWrap/>
            <w:vAlign w:val="center"/>
            <w:hideMark/>
          </w:tcPr>
          <w:p w14:paraId="6D835C50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3</w:t>
            </w:r>
          </w:p>
          <w:p w14:paraId="63795B54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“management”</w:t>
            </w:r>
          </w:p>
        </w:tc>
        <w:tc>
          <w:tcPr>
            <w:tcW w:w="1375" w:type="dxa"/>
            <w:noWrap/>
            <w:vAlign w:val="center"/>
            <w:hideMark/>
          </w:tcPr>
          <w:p w14:paraId="41B17F81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4</w:t>
            </w:r>
          </w:p>
          <w:p w14:paraId="51755779" w14:textId="53B2220B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“entrepreneur</w:t>
            </w:r>
            <w:r w:rsidR="00166776" w:rsidRPr="00423165">
              <w:rPr>
                <w:b/>
                <w:sz w:val="18"/>
                <w:lang w:val="en-US"/>
              </w:rPr>
              <w:t xml:space="preserve"> </w:t>
            </w:r>
            <w:r w:rsidRPr="00423165">
              <w:rPr>
                <w:b/>
                <w:sz w:val="18"/>
                <w:lang w:val="en-US"/>
              </w:rPr>
              <w:t>/private practitioner”</w:t>
            </w:r>
          </w:p>
        </w:tc>
        <w:tc>
          <w:tcPr>
            <w:tcW w:w="1376" w:type="dxa"/>
            <w:noWrap/>
            <w:vAlign w:val="center"/>
            <w:hideMark/>
          </w:tcPr>
          <w:p w14:paraId="1DA98E1B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5</w:t>
            </w:r>
          </w:p>
          <w:p w14:paraId="0CBD70C9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“other self-employed”</w:t>
            </w:r>
          </w:p>
        </w:tc>
        <w:tc>
          <w:tcPr>
            <w:tcW w:w="1375" w:type="dxa"/>
            <w:noWrap/>
            <w:vAlign w:val="center"/>
            <w:hideMark/>
          </w:tcPr>
          <w:p w14:paraId="5A9C93BA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QUAL = 7</w:t>
            </w:r>
          </w:p>
          <w:p w14:paraId="43DC3610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“other unemployed”</w:t>
            </w:r>
          </w:p>
        </w:tc>
        <w:tc>
          <w:tcPr>
            <w:tcW w:w="1376" w:type="dxa"/>
            <w:noWrap/>
            <w:vAlign w:val="center"/>
            <w:hideMark/>
          </w:tcPr>
          <w:p w14:paraId="7212E870" w14:textId="77777777" w:rsidR="000E1038" w:rsidRPr="00423165" w:rsidRDefault="000E1038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TOT</w:t>
            </w:r>
          </w:p>
        </w:tc>
      </w:tr>
      <w:tr w:rsidR="00166776" w:rsidRPr="000E1038" w14:paraId="65DAF7B6" w14:textId="77777777" w:rsidTr="00ED2082">
        <w:trPr>
          <w:trHeight w:val="348"/>
        </w:trPr>
        <w:tc>
          <w:tcPr>
            <w:tcW w:w="1375" w:type="dxa"/>
            <w:noWrap/>
            <w:vAlign w:val="center"/>
            <w:hideMark/>
          </w:tcPr>
          <w:p w14:paraId="7E7D7066" w14:textId="77777777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132</w:t>
            </w:r>
            <w:r>
              <w:rPr>
                <w:sz w:val="18"/>
                <w:lang w:val="en-US"/>
              </w:rPr>
              <w:t xml:space="preserve"> (.168)</w:t>
            </w:r>
          </w:p>
        </w:tc>
        <w:tc>
          <w:tcPr>
            <w:tcW w:w="1375" w:type="dxa"/>
            <w:noWrap/>
            <w:vAlign w:val="center"/>
            <w:hideMark/>
          </w:tcPr>
          <w:p w14:paraId="204F6E1B" w14:textId="7B9BEF6E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126</w:t>
            </w:r>
            <w:r w:rsidR="00ED208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(.160)</w:t>
            </w:r>
          </w:p>
        </w:tc>
        <w:tc>
          <w:tcPr>
            <w:tcW w:w="1376" w:type="dxa"/>
            <w:noWrap/>
            <w:vAlign w:val="center"/>
            <w:hideMark/>
          </w:tcPr>
          <w:p w14:paraId="223FCF49" w14:textId="77777777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18</w:t>
            </w:r>
            <w:r>
              <w:rPr>
                <w:sz w:val="18"/>
                <w:lang w:val="en-US"/>
              </w:rPr>
              <w:t xml:space="preserve"> (.023)</w:t>
            </w:r>
          </w:p>
        </w:tc>
        <w:tc>
          <w:tcPr>
            <w:tcW w:w="1375" w:type="dxa"/>
            <w:noWrap/>
            <w:vAlign w:val="center"/>
            <w:hideMark/>
          </w:tcPr>
          <w:p w14:paraId="6A995040" w14:textId="3B96E18F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29</w:t>
            </w:r>
            <w:r w:rsidR="00ED208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(.037)</w:t>
            </w:r>
          </w:p>
        </w:tc>
        <w:tc>
          <w:tcPr>
            <w:tcW w:w="1376" w:type="dxa"/>
            <w:noWrap/>
            <w:vAlign w:val="center"/>
            <w:hideMark/>
          </w:tcPr>
          <w:p w14:paraId="59EB9B56" w14:textId="67874243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39</w:t>
            </w:r>
            <w:r w:rsidR="00ED2082">
              <w:rPr>
                <w:sz w:val="18"/>
                <w:lang w:val="en-US"/>
              </w:rPr>
              <w:t xml:space="preserve"> </w:t>
            </w:r>
            <w:r>
              <w:rPr>
                <w:sz w:val="18"/>
                <w:lang w:val="en-US"/>
              </w:rPr>
              <w:t>(.050)</w:t>
            </w:r>
          </w:p>
        </w:tc>
        <w:tc>
          <w:tcPr>
            <w:tcW w:w="1375" w:type="dxa"/>
            <w:noWrap/>
            <w:vAlign w:val="center"/>
            <w:hideMark/>
          </w:tcPr>
          <w:p w14:paraId="3EB3161F" w14:textId="77777777" w:rsidR="000E1038" w:rsidRPr="000E1038" w:rsidRDefault="00166776" w:rsidP="00ED2082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n = </w:t>
            </w:r>
            <w:r w:rsidRPr="000E1038">
              <w:rPr>
                <w:sz w:val="18"/>
                <w:lang w:val="en-US"/>
              </w:rPr>
              <w:t>443</w:t>
            </w:r>
            <w:r>
              <w:rPr>
                <w:sz w:val="18"/>
                <w:lang w:val="en-US"/>
              </w:rPr>
              <w:t xml:space="preserve"> (.563)</w:t>
            </w:r>
          </w:p>
        </w:tc>
        <w:tc>
          <w:tcPr>
            <w:tcW w:w="1376" w:type="dxa"/>
            <w:noWrap/>
            <w:vAlign w:val="center"/>
            <w:hideMark/>
          </w:tcPr>
          <w:p w14:paraId="776481F8" w14:textId="77777777" w:rsidR="000E1038" w:rsidRPr="00423165" w:rsidRDefault="00166776" w:rsidP="00ED2082">
            <w:pPr>
              <w:rPr>
                <w:b/>
                <w:sz w:val="18"/>
                <w:lang w:val="en-US"/>
              </w:rPr>
            </w:pPr>
            <w:r w:rsidRPr="00423165">
              <w:rPr>
                <w:b/>
                <w:sz w:val="18"/>
                <w:lang w:val="en-US"/>
              </w:rPr>
              <w:t>n = 787 (1.000)</w:t>
            </w:r>
          </w:p>
        </w:tc>
      </w:tr>
    </w:tbl>
    <w:p w14:paraId="1C5DDB42" w14:textId="77777777" w:rsidR="001E0ECA" w:rsidRDefault="001E0ECA">
      <w:pPr>
        <w:rPr>
          <w:lang w:val="en-US"/>
        </w:rPr>
      </w:pPr>
    </w:p>
    <w:p w14:paraId="4510FFCD" w14:textId="77777777" w:rsidR="00882CE9" w:rsidRDefault="00845A91">
      <w:pPr>
        <w:rPr>
          <w:lang w:val="en-US"/>
        </w:rPr>
      </w:pPr>
      <w:r>
        <w:rPr>
          <w:lang w:val="en-US"/>
        </w:rPr>
        <w:t>At this point we created a set of</w:t>
      </w:r>
      <w:r w:rsidR="0021339E">
        <w:rPr>
          <w:lang w:val="en-US"/>
        </w:rPr>
        <w:t xml:space="preserve"> Excel sheet</w:t>
      </w:r>
      <w:r>
        <w:rPr>
          <w:lang w:val="en-US"/>
        </w:rPr>
        <w:t>s (2A to 2D)</w:t>
      </w:r>
      <w:r w:rsidR="0021339E">
        <w:rPr>
          <w:lang w:val="en-US"/>
        </w:rPr>
        <w:t xml:space="preserve"> with all the measures from the survey ne</w:t>
      </w:r>
      <w:r>
        <w:rPr>
          <w:lang w:val="en-US"/>
        </w:rPr>
        <w:t>cessary for the SES component. They</w:t>
      </w:r>
      <w:r w:rsidR="0021339E">
        <w:rPr>
          <w:lang w:val="en-US"/>
        </w:rPr>
        <w:t xml:space="preserve"> contain the following variables: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3"/>
        <w:gridCol w:w="2531"/>
        <w:gridCol w:w="6214"/>
      </w:tblGrid>
      <w:tr w:rsidR="006B0959" w:rsidRPr="0025630B" w14:paraId="6AEA4B3E" w14:textId="77777777" w:rsidTr="0025630B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75E3514F" w14:textId="77777777" w:rsidR="0025630B" w:rsidRPr="0025630B" w:rsidRDefault="0025630B" w:rsidP="0025630B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327CE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D716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Modalities</w:t>
            </w:r>
          </w:p>
        </w:tc>
      </w:tr>
      <w:tr w:rsidR="006B0959" w:rsidRPr="0025630B" w14:paraId="34FCEA2E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39558B3A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nquest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AF3BC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Questionnaire number (one for each family)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279A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[six-digit code]</w:t>
            </w:r>
          </w:p>
        </w:tc>
      </w:tr>
      <w:tr w:rsidR="006B0959" w:rsidRPr="0025630B" w14:paraId="31341EB7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65B0B922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nord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36B3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Individual interviewed within each 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E59B3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[one-digit code; range = 1 – 8]</w:t>
            </w:r>
          </w:p>
        </w:tc>
      </w:tr>
      <w:tr w:rsidR="006B0959" w:rsidRPr="0025630B" w14:paraId="2B2E0C14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378B2188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NCOMP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2A15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Number of members in the family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55300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[1-8]</w:t>
            </w:r>
          </w:p>
        </w:tc>
      </w:tr>
      <w:tr w:rsidR="006B0959" w:rsidRPr="0025630B" w14:paraId="73D7B092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20923661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CFC49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Sex of responder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73637" w14:textId="49977CD1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1 = man2= woman</w:t>
            </w:r>
          </w:p>
        </w:tc>
      </w:tr>
      <w:tr w:rsidR="006B0959" w:rsidRPr="009D7841" w14:paraId="00DC5951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349DD404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646A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Education level of responder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7EA81" w14:textId="050A7470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1 = “no education”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2 = “completed primary education”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;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3 = “completed lower secondary education”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4 = “completed 3-year professional diploma [normally completed at 16 - 17]”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5 = “graduated high school”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6 = “university bachelor’s degree”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7 = “university master’s degree”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8 = “post-degree specialization”</w:t>
            </w:r>
          </w:p>
        </w:tc>
      </w:tr>
      <w:tr w:rsidR="006B0959" w:rsidRPr="0025630B" w14:paraId="49BE0409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205B350C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BED0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Age of responder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B1268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16 - 65</w:t>
            </w:r>
          </w:p>
        </w:tc>
      </w:tr>
      <w:tr w:rsidR="006B0959" w:rsidRPr="009D7841" w14:paraId="489102CC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19ADA876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QUAL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6C84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Employment status of responder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DFE4" w14:textId="3944E264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1 = “blue-collar worker”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2= “white-collar worker”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3 = “manager”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4 = “entrepreneur / private practitioner”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5 =  “other self-employed”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;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6 = “retired” [excluded from the sample];</w:t>
            </w:r>
            <w:r w:rsidR="006B0959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7 = “other unemployed”</w:t>
            </w:r>
          </w:p>
        </w:tc>
      </w:tr>
      <w:tr w:rsidR="006B0959" w:rsidRPr="0025630B" w14:paraId="5CDAAF64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7E252532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0EE3D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Family wealth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09CC3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[euros]</w:t>
            </w:r>
          </w:p>
        </w:tc>
      </w:tr>
      <w:tr w:rsidR="006B0959" w:rsidRPr="0025630B" w14:paraId="26365D7B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4C878544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CLW2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057CD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Wealth quintile the family belongs to among responder families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FBA3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[1-5]</w:t>
            </w:r>
          </w:p>
        </w:tc>
      </w:tr>
      <w:tr w:rsidR="006B0959" w:rsidRPr="009D7841" w14:paraId="56F66119" w14:textId="77777777" w:rsidTr="0025630B">
        <w:trPr>
          <w:trHeight w:val="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C96"/>
            <w:vAlign w:val="center"/>
            <w:hideMark/>
          </w:tcPr>
          <w:p w14:paraId="0EACF32E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25630B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condgen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9E7BB" w14:textId="77777777" w:rsidR="0025630B" w:rsidRPr="0025630B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Family head’s perception of own family’s economic stability (same for each family member)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6FF8" w14:textId="77777777" w:rsidR="00436B26" w:rsidRDefault="0025630B" w:rsidP="0025630B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"Your family income allows your family to reach the end of the month:"</w:t>
            </w:r>
          </w:p>
          <w:p w14:paraId="5D3BB75D" w14:textId="74FE6A2F" w:rsidR="0025630B" w:rsidRPr="0025630B" w:rsidRDefault="0025630B" w:rsidP="00436B26">
            <w:pPr>
              <w:spacing w:after="0" w:line="240" w:lineRule="auto"/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</w:pP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1 = "with significant difficulties"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2 = "</w:t>
            </w:r>
            <w:proofErr w:type="spellStart"/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wiith</w:t>
            </w:r>
            <w:proofErr w:type="spellEnd"/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 difficulties"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3 = "with some difficulties"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4 = "fairly easily"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5 = "easily"</w:t>
            </w:r>
            <w:r w:rsidR="00436B26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 xml:space="preserve">; </w:t>
            </w:r>
            <w:r w:rsidRPr="0025630B">
              <w:rPr>
                <w:rFonts w:eastAsia="Times New Roman" w:cs="Arial"/>
                <w:color w:val="000000"/>
                <w:sz w:val="16"/>
                <w:szCs w:val="16"/>
                <w:lang w:val="en-US" w:eastAsia="en-US"/>
              </w:rPr>
              <w:t>6 = "very easily"</w:t>
            </w:r>
          </w:p>
        </w:tc>
      </w:tr>
    </w:tbl>
    <w:p w14:paraId="718B3E2C" w14:textId="77777777" w:rsidR="00290C99" w:rsidRDefault="00290C99">
      <w:pPr>
        <w:rPr>
          <w:sz w:val="16"/>
          <w:szCs w:val="16"/>
          <w:lang w:val="en-US"/>
        </w:rPr>
      </w:pPr>
    </w:p>
    <w:p w14:paraId="2B71F9C1" w14:textId="77777777" w:rsidR="00166776" w:rsidRDefault="00290C99">
      <w:pPr>
        <w:rPr>
          <w:lang w:val="en-US"/>
        </w:rPr>
      </w:pPr>
      <w:r>
        <w:rPr>
          <w:lang w:val="en-US"/>
        </w:rPr>
        <w:t>These variables were adapted to become model</w:t>
      </w:r>
      <w:r w:rsidR="00F5375C">
        <w:rPr>
          <w:lang w:val="en-US"/>
        </w:rPr>
        <w:t xml:space="preserve"> attributes, thus creating the final dataset used to model the variable distributions (</w:t>
      </w:r>
      <w:r w:rsidR="00845A91">
        <w:rPr>
          <w:lang w:val="en-US"/>
        </w:rPr>
        <w:t xml:space="preserve">sheet “3. </w:t>
      </w:r>
      <w:proofErr w:type="spellStart"/>
      <w:r w:rsidR="00845A91">
        <w:rPr>
          <w:lang w:val="en-US"/>
        </w:rPr>
        <w:t>Data_clean</w:t>
      </w:r>
      <w:proofErr w:type="spellEnd"/>
      <w:r w:rsidR="00845A91">
        <w:rPr>
          <w:lang w:val="en-US"/>
        </w:rPr>
        <w:t xml:space="preserve">”, </w:t>
      </w:r>
      <w:r w:rsidR="00F5375C">
        <w:rPr>
          <w:lang w:val="en-US"/>
        </w:rPr>
        <w:t>n = 7</w:t>
      </w:r>
      <w:r w:rsidR="00166776">
        <w:rPr>
          <w:lang w:val="en-US"/>
        </w:rPr>
        <w:t>87</w:t>
      </w:r>
      <w:r w:rsidR="00F5375C">
        <w:rPr>
          <w:lang w:val="en-US"/>
        </w:rPr>
        <w:t>)</w:t>
      </w:r>
      <w:r w:rsidR="00166776">
        <w:rPr>
          <w:rStyle w:val="Rimandonotaapidipagina"/>
          <w:lang w:val="en-US"/>
        </w:rPr>
        <w:footnoteReference w:id="2"/>
      </w:r>
      <w:r w:rsidR="00F5375C">
        <w:rPr>
          <w:lang w:val="en-US"/>
        </w:rPr>
        <w:t>.</w:t>
      </w:r>
    </w:p>
    <w:tbl>
      <w:tblPr>
        <w:tblStyle w:val="Grigliatabella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9"/>
        <w:gridCol w:w="709"/>
        <w:gridCol w:w="992"/>
        <w:gridCol w:w="1540"/>
        <w:gridCol w:w="603"/>
        <w:gridCol w:w="1076"/>
        <w:gridCol w:w="1176"/>
        <w:gridCol w:w="862"/>
        <w:gridCol w:w="1541"/>
      </w:tblGrid>
      <w:tr w:rsidR="00825643" w:rsidRPr="00845A91" w14:paraId="159EA8F3" w14:textId="77777777" w:rsidTr="00825643">
        <w:trPr>
          <w:trHeight w:val="20"/>
          <w:jc w:val="center"/>
        </w:trPr>
        <w:tc>
          <w:tcPr>
            <w:tcW w:w="1129" w:type="dxa"/>
            <w:shd w:val="clear" w:color="auto" w:fill="C4BC96" w:themeFill="background2" w:themeFillShade="BF"/>
            <w:vAlign w:val="center"/>
          </w:tcPr>
          <w:p w14:paraId="349CF7EF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Name</w:t>
            </w:r>
          </w:p>
        </w:tc>
        <w:tc>
          <w:tcPr>
            <w:tcW w:w="709" w:type="dxa"/>
            <w:shd w:val="clear" w:color="auto" w:fill="C4BC96" w:themeFill="background2" w:themeFillShade="BF"/>
            <w:vAlign w:val="center"/>
          </w:tcPr>
          <w:p w14:paraId="04E06584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proofErr w:type="spellStart"/>
            <w:r w:rsidRPr="00F73CBB">
              <w:rPr>
                <w:b/>
                <w:sz w:val="16"/>
                <w:szCs w:val="18"/>
                <w:lang w:val="en-US"/>
              </w:rPr>
              <w:t>nquest+nord</w:t>
            </w:r>
            <w:proofErr w:type="spellEnd"/>
          </w:p>
        </w:tc>
        <w:tc>
          <w:tcPr>
            <w:tcW w:w="992" w:type="dxa"/>
            <w:shd w:val="clear" w:color="auto" w:fill="C4BC96" w:themeFill="background2" w:themeFillShade="BF"/>
            <w:vAlign w:val="center"/>
          </w:tcPr>
          <w:p w14:paraId="2FA33CB1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sex1</w:t>
            </w:r>
          </w:p>
        </w:tc>
        <w:tc>
          <w:tcPr>
            <w:tcW w:w="1540" w:type="dxa"/>
            <w:shd w:val="clear" w:color="auto" w:fill="C4BC96" w:themeFill="background2" w:themeFillShade="BF"/>
            <w:vAlign w:val="center"/>
          </w:tcPr>
          <w:p w14:paraId="245C0D92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e</w:t>
            </w:r>
          </w:p>
        </w:tc>
        <w:tc>
          <w:tcPr>
            <w:tcW w:w="603" w:type="dxa"/>
            <w:shd w:val="clear" w:color="auto" w:fill="C4BC96" w:themeFill="background2" w:themeFillShade="BF"/>
            <w:vAlign w:val="center"/>
          </w:tcPr>
          <w:p w14:paraId="7A816783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age</w:t>
            </w:r>
          </w:p>
        </w:tc>
        <w:tc>
          <w:tcPr>
            <w:tcW w:w="1076" w:type="dxa"/>
            <w:shd w:val="clear" w:color="auto" w:fill="C4BC96" w:themeFill="background2" w:themeFillShade="BF"/>
            <w:vAlign w:val="center"/>
          </w:tcPr>
          <w:p w14:paraId="516D05C0" w14:textId="78340335" w:rsidR="003C7BF0" w:rsidRPr="00F73CBB" w:rsidRDefault="003519C7">
            <w:pPr>
              <w:rPr>
                <w:b/>
                <w:sz w:val="16"/>
                <w:szCs w:val="18"/>
                <w:lang w:val="en-US"/>
              </w:rPr>
            </w:pPr>
            <w:proofErr w:type="spellStart"/>
            <w:r w:rsidRPr="00F73CBB">
              <w:rPr>
                <w:b/>
                <w:sz w:val="16"/>
                <w:szCs w:val="18"/>
                <w:lang w:val="en-US"/>
              </w:rPr>
              <w:t>ws</w:t>
            </w:r>
            <w:proofErr w:type="spellEnd"/>
          </w:p>
        </w:tc>
        <w:tc>
          <w:tcPr>
            <w:tcW w:w="1176" w:type="dxa"/>
            <w:shd w:val="clear" w:color="auto" w:fill="C4BC96" w:themeFill="background2" w:themeFillShade="BF"/>
            <w:vAlign w:val="center"/>
          </w:tcPr>
          <w:p w14:paraId="5E8265A6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W/NCOMP</w:t>
            </w:r>
          </w:p>
        </w:tc>
        <w:tc>
          <w:tcPr>
            <w:tcW w:w="862" w:type="dxa"/>
            <w:shd w:val="clear" w:color="auto" w:fill="C4BC96" w:themeFill="background2" w:themeFillShade="BF"/>
            <w:vAlign w:val="center"/>
          </w:tcPr>
          <w:p w14:paraId="4B827569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F73CBB">
              <w:rPr>
                <w:b/>
                <w:sz w:val="16"/>
                <w:szCs w:val="18"/>
                <w:lang w:val="en-US"/>
              </w:rPr>
              <w:t>CLW2</w:t>
            </w:r>
          </w:p>
        </w:tc>
        <w:tc>
          <w:tcPr>
            <w:tcW w:w="1541" w:type="dxa"/>
            <w:shd w:val="clear" w:color="auto" w:fill="C4BC96" w:themeFill="background2" w:themeFillShade="BF"/>
            <w:vAlign w:val="center"/>
          </w:tcPr>
          <w:p w14:paraId="66DF0A65" w14:textId="77777777" w:rsidR="003C7BF0" w:rsidRPr="00F73CBB" w:rsidRDefault="003C7BF0">
            <w:pPr>
              <w:rPr>
                <w:b/>
                <w:sz w:val="16"/>
                <w:szCs w:val="18"/>
                <w:lang w:val="en-US"/>
              </w:rPr>
            </w:pPr>
            <w:proofErr w:type="spellStart"/>
            <w:r w:rsidRPr="00F73CBB">
              <w:rPr>
                <w:b/>
                <w:sz w:val="16"/>
                <w:szCs w:val="18"/>
                <w:lang w:val="en-US"/>
              </w:rPr>
              <w:t>c_econ_propensity</w:t>
            </w:r>
            <w:proofErr w:type="spellEnd"/>
          </w:p>
        </w:tc>
      </w:tr>
      <w:tr w:rsidR="003C7BF0" w:rsidRPr="009D7841" w14:paraId="7E3A3261" w14:textId="77777777" w:rsidTr="00825643">
        <w:trPr>
          <w:trHeight w:val="20"/>
          <w:jc w:val="center"/>
        </w:trPr>
        <w:tc>
          <w:tcPr>
            <w:tcW w:w="1129" w:type="dxa"/>
            <w:vAlign w:val="center"/>
          </w:tcPr>
          <w:p w14:paraId="02C4271B" w14:textId="77777777" w:rsidR="003C7BF0" w:rsidRPr="0054447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54447B">
              <w:rPr>
                <w:b/>
                <w:sz w:val="16"/>
                <w:szCs w:val="18"/>
                <w:lang w:val="en-US"/>
              </w:rPr>
              <w:t>Description</w:t>
            </w:r>
          </w:p>
        </w:tc>
        <w:tc>
          <w:tcPr>
            <w:tcW w:w="709" w:type="dxa"/>
            <w:vAlign w:val="center"/>
          </w:tcPr>
          <w:p w14:paraId="3A1CEC75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Agent’s ID</w:t>
            </w:r>
          </w:p>
        </w:tc>
        <w:tc>
          <w:tcPr>
            <w:tcW w:w="992" w:type="dxa"/>
            <w:vAlign w:val="center"/>
          </w:tcPr>
          <w:p w14:paraId="06F17B07" w14:textId="5F84803D" w:rsidR="003C7BF0" w:rsidRPr="0054447B" w:rsidRDefault="003C7BF0" w:rsidP="00B42EC4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Agent’s sex</w:t>
            </w:r>
          </w:p>
        </w:tc>
        <w:tc>
          <w:tcPr>
            <w:tcW w:w="1540" w:type="dxa"/>
            <w:vAlign w:val="center"/>
          </w:tcPr>
          <w:p w14:paraId="79096534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Agent’s education level</w:t>
            </w:r>
          </w:p>
        </w:tc>
        <w:tc>
          <w:tcPr>
            <w:tcW w:w="603" w:type="dxa"/>
            <w:vAlign w:val="center"/>
          </w:tcPr>
          <w:p w14:paraId="787C6C6C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In years</w:t>
            </w:r>
          </w:p>
        </w:tc>
        <w:tc>
          <w:tcPr>
            <w:tcW w:w="1076" w:type="dxa"/>
            <w:vAlign w:val="center"/>
          </w:tcPr>
          <w:p w14:paraId="5858558E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 xml:space="preserve">Agent’s work </w:t>
            </w:r>
            <w:r w:rsidR="00093C6C" w:rsidRPr="0054447B">
              <w:rPr>
                <w:sz w:val="16"/>
                <w:szCs w:val="18"/>
                <w:lang w:val="en-US"/>
              </w:rPr>
              <w:t>status</w:t>
            </w:r>
          </w:p>
        </w:tc>
        <w:tc>
          <w:tcPr>
            <w:tcW w:w="1176" w:type="dxa"/>
            <w:vAlign w:val="center"/>
          </w:tcPr>
          <w:p w14:paraId="4FD71F32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Agent’s individual wealth</w:t>
            </w:r>
            <w:r w:rsidR="00093C6C" w:rsidRPr="0054447B">
              <w:rPr>
                <w:sz w:val="16"/>
                <w:szCs w:val="18"/>
                <w:lang w:val="en-US"/>
              </w:rPr>
              <w:t xml:space="preserve">, i.e. family wealth </w:t>
            </w:r>
            <w:r w:rsidR="00093C6C" w:rsidRPr="0054447B">
              <w:rPr>
                <w:sz w:val="16"/>
                <w:szCs w:val="18"/>
                <w:lang w:val="en-US"/>
              </w:rPr>
              <w:lastRenderedPageBreak/>
              <w:t>divided by number of family members</w:t>
            </w:r>
          </w:p>
        </w:tc>
        <w:tc>
          <w:tcPr>
            <w:tcW w:w="862" w:type="dxa"/>
            <w:vAlign w:val="center"/>
          </w:tcPr>
          <w:p w14:paraId="1C61C379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lastRenderedPageBreak/>
              <w:t xml:space="preserve">quintile the responder’s family belongs to </w:t>
            </w:r>
            <w:r w:rsidRPr="0054447B">
              <w:rPr>
                <w:sz w:val="16"/>
                <w:szCs w:val="18"/>
                <w:lang w:val="en-US"/>
              </w:rPr>
              <w:lastRenderedPageBreak/>
              <w:t>in the survey distribution</w:t>
            </w:r>
          </w:p>
        </w:tc>
        <w:tc>
          <w:tcPr>
            <w:tcW w:w="1541" w:type="dxa"/>
            <w:vAlign w:val="center"/>
          </w:tcPr>
          <w:p w14:paraId="6D94BD97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lastRenderedPageBreak/>
              <w:t>Individual’s criminal propensity due to economic factors</w:t>
            </w:r>
          </w:p>
        </w:tc>
      </w:tr>
      <w:tr w:rsidR="003C7BF0" w:rsidRPr="0054447B" w14:paraId="3C3B684F" w14:textId="77777777" w:rsidTr="00825643">
        <w:trPr>
          <w:trHeight w:val="20"/>
          <w:jc w:val="center"/>
        </w:trPr>
        <w:tc>
          <w:tcPr>
            <w:tcW w:w="1129" w:type="dxa"/>
            <w:vAlign w:val="center"/>
          </w:tcPr>
          <w:p w14:paraId="19AB9C11" w14:textId="77777777" w:rsidR="003C7BF0" w:rsidRPr="0054447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54447B">
              <w:rPr>
                <w:b/>
                <w:sz w:val="16"/>
                <w:szCs w:val="18"/>
                <w:lang w:val="en-US"/>
              </w:rPr>
              <w:t>Transformations</w:t>
            </w:r>
          </w:p>
        </w:tc>
        <w:tc>
          <w:tcPr>
            <w:tcW w:w="709" w:type="dxa"/>
            <w:vAlign w:val="center"/>
          </w:tcPr>
          <w:p w14:paraId="678EF025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proofErr w:type="spellStart"/>
            <w:r w:rsidRPr="0054447B">
              <w:rPr>
                <w:sz w:val="16"/>
                <w:szCs w:val="18"/>
                <w:lang w:val="en-US"/>
              </w:rPr>
              <w:t>nquest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+ 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nord</w:t>
            </w:r>
            <w:proofErr w:type="spellEnd"/>
          </w:p>
        </w:tc>
        <w:tc>
          <w:tcPr>
            <w:tcW w:w="992" w:type="dxa"/>
            <w:vAlign w:val="center"/>
          </w:tcPr>
          <w:p w14:paraId="719FAF94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M &lt;- sex=1</w:t>
            </w:r>
          </w:p>
          <w:p w14:paraId="589A1A1A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F &lt;- sex=2</w:t>
            </w:r>
          </w:p>
        </w:tc>
        <w:tc>
          <w:tcPr>
            <w:tcW w:w="1540" w:type="dxa"/>
            <w:vAlign w:val="center"/>
          </w:tcPr>
          <w:p w14:paraId="2AE83D0D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&lt;- studio = 1, 2</w:t>
            </w:r>
          </w:p>
          <w:p w14:paraId="462C1506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2 &lt;- studio = 3</w:t>
            </w:r>
          </w:p>
          <w:p w14:paraId="49FCFF3A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3 &lt;- studio = 4, 5</w:t>
            </w:r>
          </w:p>
          <w:p w14:paraId="473200A0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4 &lt;- studio = 6, 7, 8</w:t>
            </w:r>
          </w:p>
        </w:tc>
        <w:tc>
          <w:tcPr>
            <w:tcW w:w="603" w:type="dxa"/>
            <w:vAlign w:val="center"/>
          </w:tcPr>
          <w:p w14:paraId="644ECC52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Age = ETA</w:t>
            </w:r>
          </w:p>
        </w:tc>
        <w:tc>
          <w:tcPr>
            <w:tcW w:w="1076" w:type="dxa"/>
            <w:vAlign w:val="center"/>
          </w:tcPr>
          <w:p w14:paraId="3E014998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&lt;- QUAL = 7</w:t>
            </w:r>
          </w:p>
          <w:p w14:paraId="597D62BE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2 &lt;- QUAL = 1</w:t>
            </w:r>
            <w:r w:rsidR="00D8469F">
              <w:rPr>
                <w:sz w:val="16"/>
                <w:szCs w:val="18"/>
                <w:lang w:val="en-US"/>
              </w:rPr>
              <w:t>, 5</w:t>
            </w:r>
          </w:p>
          <w:p w14:paraId="0E22EC38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3 &lt;- QUAL = 2</w:t>
            </w:r>
          </w:p>
          <w:p w14:paraId="0A11E384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4 &lt;- QUAL = 3</w:t>
            </w:r>
            <w:r w:rsidR="00D8469F">
              <w:rPr>
                <w:sz w:val="16"/>
                <w:szCs w:val="18"/>
                <w:lang w:val="en-US"/>
              </w:rPr>
              <w:t>, 4</w:t>
            </w:r>
          </w:p>
        </w:tc>
        <w:tc>
          <w:tcPr>
            <w:tcW w:w="1176" w:type="dxa"/>
            <w:vAlign w:val="center"/>
          </w:tcPr>
          <w:p w14:paraId="6B51EB88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W/NCOMP</w:t>
            </w:r>
          </w:p>
        </w:tc>
        <w:tc>
          <w:tcPr>
            <w:tcW w:w="862" w:type="dxa"/>
            <w:vAlign w:val="center"/>
          </w:tcPr>
          <w:p w14:paraId="40C5C388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1541" w:type="dxa"/>
            <w:vAlign w:val="center"/>
          </w:tcPr>
          <w:p w14:paraId="7DEB0D72" w14:textId="11AA0608" w:rsidR="003C7BF0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 xml:space="preserve">1 &lt;- 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condgen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= 1</w:t>
            </w:r>
          </w:p>
          <w:p w14:paraId="0644EA7D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 xml:space="preserve">2 &lt;- 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condgen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= 2</w:t>
            </w:r>
          </w:p>
          <w:p w14:paraId="054C894D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 xml:space="preserve">3 &lt;- 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condgen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= 3</w:t>
            </w:r>
          </w:p>
          <w:p w14:paraId="6D67A540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 xml:space="preserve">4 &lt;- 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condgen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= 4, 5, 6</w:t>
            </w:r>
          </w:p>
        </w:tc>
      </w:tr>
      <w:tr w:rsidR="003C7BF0" w:rsidRPr="009D7841" w14:paraId="54998D71" w14:textId="77777777" w:rsidTr="00825643">
        <w:trPr>
          <w:trHeight w:val="20"/>
          <w:jc w:val="center"/>
        </w:trPr>
        <w:tc>
          <w:tcPr>
            <w:tcW w:w="1129" w:type="dxa"/>
            <w:vAlign w:val="center"/>
          </w:tcPr>
          <w:p w14:paraId="4E1D7371" w14:textId="77777777" w:rsidR="003C7BF0" w:rsidRPr="0054447B" w:rsidRDefault="003C7BF0">
            <w:pPr>
              <w:rPr>
                <w:b/>
                <w:sz w:val="16"/>
                <w:szCs w:val="18"/>
                <w:lang w:val="en-US"/>
              </w:rPr>
            </w:pPr>
            <w:r w:rsidRPr="0054447B">
              <w:rPr>
                <w:b/>
                <w:sz w:val="16"/>
                <w:szCs w:val="18"/>
                <w:lang w:val="en-US"/>
              </w:rPr>
              <w:t>Modalities</w:t>
            </w:r>
          </w:p>
        </w:tc>
        <w:tc>
          <w:tcPr>
            <w:tcW w:w="709" w:type="dxa"/>
            <w:vAlign w:val="center"/>
          </w:tcPr>
          <w:p w14:paraId="5AE2A099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[seven-digit code]</w:t>
            </w:r>
          </w:p>
        </w:tc>
        <w:tc>
          <w:tcPr>
            <w:tcW w:w="992" w:type="dxa"/>
            <w:vAlign w:val="center"/>
          </w:tcPr>
          <w:p w14:paraId="4337F2A9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M = man</w:t>
            </w:r>
          </w:p>
          <w:p w14:paraId="456A0845" w14:textId="77777777" w:rsidR="003C7BF0" w:rsidRPr="0054447B" w:rsidRDefault="003C7BF0" w:rsidP="00290C99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F = woman</w:t>
            </w:r>
          </w:p>
        </w:tc>
        <w:tc>
          <w:tcPr>
            <w:tcW w:w="1540" w:type="dxa"/>
            <w:vAlign w:val="center"/>
          </w:tcPr>
          <w:p w14:paraId="0FCC1F21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= primary education</w:t>
            </w:r>
          </w:p>
          <w:p w14:paraId="4963B7F4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2 = lower secondary education</w:t>
            </w:r>
          </w:p>
          <w:p w14:paraId="1B1FCFBC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3 = higher secondary education (incl. 3-year professional diploma</w:t>
            </w:r>
          </w:p>
          <w:p w14:paraId="434043B9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4 = tertiary education</w:t>
            </w:r>
          </w:p>
        </w:tc>
        <w:tc>
          <w:tcPr>
            <w:tcW w:w="603" w:type="dxa"/>
            <w:vAlign w:val="center"/>
          </w:tcPr>
          <w:p w14:paraId="1372E10F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16 - 65</w:t>
            </w:r>
          </w:p>
        </w:tc>
        <w:tc>
          <w:tcPr>
            <w:tcW w:w="1076" w:type="dxa"/>
            <w:vAlign w:val="center"/>
          </w:tcPr>
          <w:p w14:paraId="3930AF8D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= unemployed</w:t>
            </w:r>
          </w:p>
          <w:p w14:paraId="6A639580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2 = blue-collar worker</w:t>
            </w:r>
          </w:p>
          <w:p w14:paraId="72D81557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3 = white-collar worker</w:t>
            </w:r>
          </w:p>
          <w:p w14:paraId="2B3E05B2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4 = manage</w:t>
            </w:r>
            <w:r w:rsidR="007B4E53" w:rsidRPr="0054447B">
              <w:rPr>
                <w:sz w:val="16"/>
                <w:szCs w:val="18"/>
                <w:lang w:val="en-US"/>
              </w:rPr>
              <w:t>r</w:t>
            </w:r>
          </w:p>
        </w:tc>
        <w:tc>
          <w:tcPr>
            <w:tcW w:w="1176" w:type="dxa"/>
            <w:vAlign w:val="center"/>
          </w:tcPr>
          <w:p w14:paraId="056D3E1B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[euros]</w:t>
            </w:r>
          </w:p>
        </w:tc>
        <w:tc>
          <w:tcPr>
            <w:tcW w:w="862" w:type="dxa"/>
            <w:vAlign w:val="center"/>
          </w:tcPr>
          <w:p w14:paraId="4AF44D60" w14:textId="77777777" w:rsidR="003C7BF0" w:rsidRPr="0054447B" w:rsidRDefault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1 - 5</w:t>
            </w:r>
          </w:p>
        </w:tc>
        <w:tc>
          <w:tcPr>
            <w:tcW w:w="1541" w:type="dxa"/>
            <w:vAlign w:val="center"/>
          </w:tcPr>
          <w:p w14:paraId="1949453A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"Your family income allows your family to reach the end of the month:"</w:t>
            </w:r>
          </w:p>
          <w:p w14:paraId="0E7073EE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1 = "with significant difficulties"</w:t>
            </w:r>
          </w:p>
          <w:p w14:paraId="5023EF7B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2 = "</w:t>
            </w:r>
            <w:proofErr w:type="spellStart"/>
            <w:r w:rsidRPr="0054447B">
              <w:rPr>
                <w:sz w:val="16"/>
                <w:szCs w:val="18"/>
                <w:lang w:val="en-US"/>
              </w:rPr>
              <w:t>wiith</w:t>
            </w:r>
            <w:proofErr w:type="spellEnd"/>
            <w:r w:rsidRPr="0054447B">
              <w:rPr>
                <w:sz w:val="16"/>
                <w:szCs w:val="18"/>
                <w:lang w:val="en-US"/>
              </w:rPr>
              <w:t xml:space="preserve"> difficulties"</w:t>
            </w:r>
          </w:p>
          <w:p w14:paraId="61785716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3 = "with some difficulties"</w:t>
            </w:r>
          </w:p>
          <w:p w14:paraId="2324C4AB" w14:textId="77777777" w:rsidR="003C7BF0" w:rsidRPr="0054447B" w:rsidRDefault="003C7BF0" w:rsidP="003C7BF0">
            <w:pPr>
              <w:rPr>
                <w:sz w:val="16"/>
                <w:szCs w:val="18"/>
                <w:lang w:val="en-US"/>
              </w:rPr>
            </w:pPr>
            <w:r w:rsidRPr="0054447B">
              <w:rPr>
                <w:sz w:val="16"/>
                <w:szCs w:val="18"/>
                <w:lang w:val="en-US"/>
              </w:rPr>
              <w:t>4 = "fairly easily", "easily" or "very easily"</w:t>
            </w:r>
          </w:p>
        </w:tc>
      </w:tr>
    </w:tbl>
    <w:p w14:paraId="21D4002B" w14:textId="2BCE6F4A" w:rsidR="001E0ECA" w:rsidRDefault="001E0ECA">
      <w:pPr>
        <w:rPr>
          <w:lang w:val="en-US"/>
        </w:rPr>
      </w:pPr>
    </w:p>
    <w:p w14:paraId="2990449F" w14:textId="14362752" w:rsidR="00B73C29" w:rsidRDefault="00B73C29" w:rsidP="00B73C29">
      <w:pPr>
        <w:pStyle w:val="Titolo1"/>
      </w:pPr>
      <w:r>
        <w:t>3. SES-related probabilities</w:t>
      </w:r>
    </w:p>
    <w:p w14:paraId="5F77D967" w14:textId="153D801E" w:rsidR="007C660A" w:rsidRPr="00F26AD2" w:rsidRDefault="00B73C29" w:rsidP="004F5D52">
      <w:pPr>
        <w:rPr>
          <w:lang w:val="en-US"/>
        </w:rPr>
      </w:pPr>
      <w:r>
        <w:rPr>
          <w:lang w:val="en-US"/>
        </w:rPr>
        <w:t xml:space="preserve">The values of the relevant variables will be distributed according to the observed probabilities in the </w:t>
      </w:r>
      <w:proofErr w:type="spellStart"/>
      <w:r>
        <w:rPr>
          <w:lang w:val="en-US"/>
        </w:rPr>
        <w:t>BoI</w:t>
      </w:r>
      <w:proofErr w:type="spellEnd"/>
      <w:r>
        <w:rPr>
          <w:lang w:val="en-US"/>
        </w:rPr>
        <w:t xml:space="preserve"> dataset. W</w:t>
      </w:r>
      <w:r w:rsidR="00D11E3E">
        <w:rPr>
          <w:lang w:val="en-US"/>
        </w:rPr>
        <w:t xml:space="preserve">e </w:t>
      </w:r>
      <w:r w:rsidR="004F5D52">
        <w:rPr>
          <w:lang w:val="en-US"/>
        </w:rPr>
        <w:t>created the distribution matrix sheet</w:t>
      </w:r>
      <w:r w:rsidR="00845A91">
        <w:rPr>
          <w:lang w:val="en-US"/>
        </w:rPr>
        <w:t xml:space="preserve"> (“</w:t>
      </w:r>
      <w:r w:rsidR="00845A91" w:rsidRPr="00845A91">
        <w:rPr>
          <w:lang w:val="en-US"/>
        </w:rPr>
        <w:t xml:space="preserve">4. </w:t>
      </w:r>
      <w:proofErr w:type="spellStart"/>
      <w:r w:rsidR="00845A91" w:rsidRPr="00845A91">
        <w:rPr>
          <w:lang w:val="en-US"/>
        </w:rPr>
        <w:t>Distribution_matrices</w:t>
      </w:r>
      <w:proofErr w:type="spellEnd"/>
      <w:r w:rsidR="00845A91">
        <w:rPr>
          <w:lang w:val="en-US"/>
        </w:rPr>
        <w:t>)</w:t>
      </w:r>
      <w:r w:rsidR="004F5D52">
        <w:rPr>
          <w:lang w:val="en-US"/>
        </w:rPr>
        <w:t>. The structure is the following:</w:t>
      </w:r>
    </w:p>
    <w:tbl>
      <w:tblPr>
        <w:tblStyle w:val="Grigliatabella"/>
        <w:tblpPr w:leftFromText="141" w:rightFromText="141" w:vertAnchor="text" w:horzAnchor="margin" w:tblpXSpec="center" w:tblpY="57"/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1130"/>
        <w:gridCol w:w="1275"/>
        <w:gridCol w:w="568"/>
        <w:gridCol w:w="1277"/>
        <w:gridCol w:w="281"/>
        <w:gridCol w:w="568"/>
        <w:gridCol w:w="566"/>
        <w:gridCol w:w="568"/>
        <w:gridCol w:w="566"/>
        <w:gridCol w:w="566"/>
        <w:gridCol w:w="703"/>
      </w:tblGrid>
      <w:tr w:rsidR="004F5D52" w:rsidRPr="004F5D52" w14:paraId="16B06F99" w14:textId="77777777" w:rsidTr="004F5D52">
        <w:trPr>
          <w:trHeight w:val="370"/>
        </w:trPr>
        <w:tc>
          <w:tcPr>
            <w:tcW w:w="810" w:type="pct"/>
            <w:noWrap/>
          </w:tcPr>
          <w:p w14:paraId="13DC3065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A</w:t>
            </w:r>
          </w:p>
        </w:tc>
        <w:tc>
          <w:tcPr>
            <w:tcW w:w="587" w:type="pct"/>
            <w:noWrap/>
          </w:tcPr>
          <w:p w14:paraId="01393C5B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B</w:t>
            </w:r>
          </w:p>
        </w:tc>
        <w:tc>
          <w:tcPr>
            <w:tcW w:w="662" w:type="pct"/>
            <w:noWrap/>
          </w:tcPr>
          <w:p w14:paraId="0BCD223D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C</w:t>
            </w:r>
          </w:p>
        </w:tc>
        <w:tc>
          <w:tcPr>
            <w:tcW w:w="295" w:type="pct"/>
            <w:noWrap/>
          </w:tcPr>
          <w:p w14:paraId="57A733F5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D</w:t>
            </w:r>
          </w:p>
        </w:tc>
        <w:tc>
          <w:tcPr>
            <w:tcW w:w="663" w:type="pct"/>
            <w:noWrap/>
          </w:tcPr>
          <w:p w14:paraId="44813361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E</w:t>
            </w:r>
          </w:p>
        </w:tc>
        <w:tc>
          <w:tcPr>
            <w:tcW w:w="146" w:type="pct"/>
            <w:noWrap/>
          </w:tcPr>
          <w:p w14:paraId="2B9CEBA7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F</w:t>
            </w:r>
          </w:p>
        </w:tc>
        <w:tc>
          <w:tcPr>
            <w:tcW w:w="295" w:type="pct"/>
            <w:noWrap/>
          </w:tcPr>
          <w:p w14:paraId="3E093039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G</w:t>
            </w:r>
          </w:p>
        </w:tc>
        <w:tc>
          <w:tcPr>
            <w:tcW w:w="294" w:type="pct"/>
            <w:noWrap/>
          </w:tcPr>
          <w:p w14:paraId="018BCA49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H</w:t>
            </w:r>
          </w:p>
        </w:tc>
        <w:tc>
          <w:tcPr>
            <w:tcW w:w="295" w:type="pct"/>
            <w:noWrap/>
          </w:tcPr>
          <w:p w14:paraId="6ADC023F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I</w:t>
            </w:r>
          </w:p>
        </w:tc>
        <w:tc>
          <w:tcPr>
            <w:tcW w:w="294" w:type="pct"/>
            <w:noWrap/>
          </w:tcPr>
          <w:p w14:paraId="154F1FC7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J</w:t>
            </w:r>
          </w:p>
        </w:tc>
        <w:tc>
          <w:tcPr>
            <w:tcW w:w="294" w:type="pct"/>
            <w:noWrap/>
          </w:tcPr>
          <w:p w14:paraId="1782E219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K</w:t>
            </w:r>
          </w:p>
        </w:tc>
        <w:tc>
          <w:tcPr>
            <w:tcW w:w="365" w:type="pct"/>
            <w:noWrap/>
          </w:tcPr>
          <w:p w14:paraId="13289387" w14:textId="77777777" w:rsidR="004F5D52" w:rsidRPr="004F5D52" w:rsidRDefault="004F5D52" w:rsidP="00845A91">
            <w:pPr>
              <w:jc w:val="center"/>
              <w:rPr>
                <w:bCs/>
                <w:sz w:val="18"/>
              </w:rPr>
            </w:pPr>
            <w:r>
              <w:rPr>
                <w:bCs/>
                <w:sz w:val="18"/>
              </w:rPr>
              <w:t>L</w:t>
            </w:r>
          </w:p>
        </w:tc>
      </w:tr>
      <w:tr w:rsidR="004F5D52" w:rsidRPr="004F5D52" w14:paraId="5953F4FA" w14:textId="77777777" w:rsidTr="004F5D52">
        <w:trPr>
          <w:trHeight w:val="370"/>
        </w:trPr>
        <w:tc>
          <w:tcPr>
            <w:tcW w:w="810" w:type="pct"/>
            <w:noWrap/>
            <w:hideMark/>
          </w:tcPr>
          <w:p w14:paraId="09B5F3FD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 xml:space="preserve">Distribution (compact </w:t>
            </w:r>
            <w:proofErr w:type="spellStart"/>
            <w:r w:rsidRPr="004F5D52">
              <w:rPr>
                <w:bCs/>
                <w:sz w:val="18"/>
              </w:rPr>
              <w:t>name</w:t>
            </w:r>
            <w:proofErr w:type="spellEnd"/>
            <w:r w:rsidRPr="004F5D52">
              <w:rPr>
                <w:bCs/>
                <w:sz w:val="18"/>
              </w:rPr>
              <w:t>)</w:t>
            </w:r>
          </w:p>
        </w:tc>
        <w:tc>
          <w:tcPr>
            <w:tcW w:w="587" w:type="pct"/>
            <w:noWrap/>
            <w:hideMark/>
          </w:tcPr>
          <w:p w14:paraId="245DD541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Distribution (</w:t>
            </w:r>
            <w:proofErr w:type="spellStart"/>
            <w:r w:rsidRPr="004F5D52">
              <w:rPr>
                <w:bCs/>
                <w:sz w:val="18"/>
              </w:rPr>
              <w:t>function</w:t>
            </w:r>
            <w:proofErr w:type="spellEnd"/>
            <w:r w:rsidRPr="004F5D52">
              <w:rPr>
                <w:bCs/>
                <w:sz w:val="18"/>
              </w:rPr>
              <w:t>)</w:t>
            </w:r>
          </w:p>
        </w:tc>
        <w:tc>
          <w:tcPr>
            <w:tcW w:w="662" w:type="pct"/>
            <w:noWrap/>
            <w:hideMark/>
          </w:tcPr>
          <w:p w14:paraId="3ECAD5C3" w14:textId="77777777" w:rsidR="004F5D52" w:rsidRPr="004F5D52" w:rsidRDefault="004F5D52" w:rsidP="004F5D52">
            <w:pPr>
              <w:rPr>
                <w:bCs/>
                <w:sz w:val="18"/>
              </w:rPr>
            </w:pPr>
            <w:proofErr w:type="spellStart"/>
            <w:r w:rsidRPr="004F5D52">
              <w:rPr>
                <w:bCs/>
                <w:sz w:val="18"/>
              </w:rPr>
              <w:t>age</w:t>
            </w:r>
            <w:proofErr w:type="spellEnd"/>
            <w:r w:rsidRPr="004F5D52">
              <w:rPr>
                <w:bCs/>
                <w:sz w:val="18"/>
              </w:rPr>
              <w:t xml:space="preserve"> </w:t>
            </w:r>
            <w:proofErr w:type="spellStart"/>
            <w:r w:rsidRPr="004F5D52">
              <w:rPr>
                <w:bCs/>
                <w:sz w:val="18"/>
              </w:rPr>
              <w:t>bracket</w:t>
            </w:r>
            <w:proofErr w:type="spellEnd"/>
          </w:p>
        </w:tc>
        <w:tc>
          <w:tcPr>
            <w:tcW w:w="295" w:type="pct"/>
            <w:noWrap/>
            <w:hideMark/>
          </w:tcPr>
          <w:p w14:paraId="067767B2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sex</w:t>
            </w:r>
          </w:p>
        </w:tc>
        <w:tc>
          <w:tcPr>
            <w:tcW w:w="663" w:type="pct"/>
            <w:noWrap/>
            <w:hideMark/>
          </w:tcPr>
          <w:p w14:paraId="2DD1C094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 xml:space="preserve">% / </w:t>
            </w:r>
            <w:proofErr w:type="spellStart"/>
            <w:r w:rsidRPr="004F5D52">
              <w:rPr>
                <w:bCs/>
                <w:sz w:val="18"/>
              </w:rPr>
              <w:t>abs_val</w:t>
            </w:r>
            <w:proofErr w:type="spellEnd"/>
          </w:p>
        </w:tc>
        <w:tc>
          <w:tcPr>
            <w:tcW w:w="146" w:type="pct"/>
            <w:noWrap/>
            <w:hideMark/>
          </w:tcPr>
          <w:p w14:paraId="62D5A7FC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y</w:t>
            </w:r>
          </w:p>
        </w:tc>
        <w:tc>
          <w:tcPr>
            <w:tcW w:w="295" w:type="pct"/>
            <w:noWrap/>
            <w:hideMark/>
          </w:tcPr>
          <w:p w14:paraId="399A4D8F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x=1</w:t>
            </w:r>
          </w:p>
        </w:tc>
        <w:tc>
          <w:tcPr>
            <w:tcW w:w="294" w:type="pct"/>
            <w:noWrap/>
            <w:hideMark/>
          </w:tcPr>
          <w:p w14:paraId="6F9E26B6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x=2</w:t>
            </w:r>
          </w:p>
        </w:tc>
        <w:tc>
          <w:tcPr>
            <w:tcW w:w="295" w:type="pct"/>
            <w:noWrap/>
            <w:hideMark/>
          </w:tcPr>
          <w:p w14:paraId="21400410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x=3</w:t>
            </w:r>
          </w:p>
        </w:tc>
        <w:tc>
          <w:tcPr>
            <w:tcW w:w="294" w:type="pct"/>
            <w:noWrap/>
            <w:hideMark/>
          </w:tcPr>
          <w:p w14:paraId="2FE89BAD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x=4</w:t>
            </w:r>
          </w:p>
        </w:tc>
        <w:tc>
          <w:tcPr>
            <w:tcW w:w="294" w:type="pct"/>
            <w:noWrap/>
            <w:hideMark/>
          </w:tcPr>
          <w:p w14:paraId="09A908BA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x=5</w:t>
            </w:r>
          </w:p>
        </w:tc>
        <w:tc>
          <w:tcPr>
            <w:tcW w:w="365" w:type="pct"/>
            <w:noWrap/>
            <w:hideMark/>
          </w:tcPr>
          <w:p w14:paraId="34C088FC" w14:textId="77777777" w:rsidR="004F5D52" w:rsidRPr="004F5D52" w:rsidRDefault="004F5D52" w:rsidP="004F5D52">
            <w:pPr>
              <w:rPr>
                <w:bCs/>
                <w:sz w:val="18"/>
              </w:rPr>
            </w:pPr>
            <w:r w:rsidRPr="004F5D52">
              <w:rPr>
                <w:bCs/>
                <w:sz w:val="18"/>
              </w:rPr>
              <w:t>SUM</w:t>
            </w:r>
          </w:p>
        </w:tc>
      </w:tr>
    </w:tbl>
    <w:p w14:paraId="04E9F4F7" w14:textId="77777777" w:rsidR="00D11E3E" w:rsidRDefault="00D11E3E" w:rsidP="004F5D52">
      <w:pPr>
        <w:rPr>
          <w:lang w:val="en-US"/>
        </w:rPr>
      </w:pPr>
    </w:p>
    <w:p w14:paraId="1E67488D" w14:textId="0A2DC713" w:rsidR="004F5D52" w:rsidRDefault="004F5D52" w:rsidP="004F5D52">
      <w:pPr>
        <w:rPr>
          <w:lang w:val="en-US"/>
        </w:rPr>
      </w:pPr>
      <w:r>
        <w:rPr>
          <w:lang w:val="en-US"/>
        </w:rPr>
        <w:t>Column</w:t>
      </w:r>
      <w:r w:rsidR="00825643">
        <w:rPr>
          <w:lang w:val="en-US"/>
        </w:rPr>
        <w:t>s</w:t>
      </w:r>
      <w:r>
        <w:rPr>
          <w:lang w:val="en-US"/>
        </w:rPr>
        <w:t xml:space="preserve"> A and B describe the distribution of interest (e.g. education level by family wealth), both in alphanumeric and mathematical terms. Column C and D describe respectively the age bracket and agent sex(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) the distribution refers to. Column E tells whether the distribution as contained in columns </w:t>
      </w:r>
      <w:r w:rsidR="00397702">
        <w:rPr>
          <w:lang w:val="en-US"/>
        </w:rPr>
        <w:t xml:space="preserve">G-L </w:t>
      </w:r>
      <w:r>
        <w:rPr>
          <w:lang w:val="en-US"/>
        </w:rPr>
        <w:t>is in absolute terms, i.e. whether it refers to the absolute number of survey responders in the category, or to their column percentage</w:t>
      </w:r>
      <w:r w:rsidR="00397702">
        <w:rPr>
          <w:lang w:val="en-US"/>
        </w:rPr>
        <w:t>, i.e. the fraction of all responders in the same age, sex and independent variable categories. Column F contains the output variable modality the distribution in columns G-L refers to (including the sum of all modalities). Columns G-K contain modalities 1 to 5 of the independent variable in the output variable category described by columns C, D and F. Column L contains the sum of the content of columns G-K.</w:t>
      </w:r>
    </w:p>
    <w:p w14:paraId="565F4BB6" w14:textId="77777777" w:rsidR="00397702" w:rsidRDefault="00397702" w:rsidP="004F5D52">
      <w:pPr>
        <w:rPr>
          <w:lang w:val="en-US"/>
        </w:rPr>
      </w:pPr>
      <w:r>
        <w:rPr>
          <w:lang w:val="en-US"/>
        </w:rPr>
        <w:t>We can better illustrate the previous paragraph with an example:</w:t>
      </w:r>
    </w:p>
    <w:p w14:paraId="0F169D17" w14:textId="5113C2C1" w:rsidR="00397702" w:rsidRDefault="00397702">
      <w:pPr>
        <w:jc w:val="center"/>
        <w:rPr>
          <w:lang w:val="en-US"/>
        </w:rPr>
        <w:pPrChange w:id="55" w:author="Tre Quattordici" w:date="2018-10-05T17:11:00Z">
          <w:pPr/>
        </w:pPrChange>
      </w:pPr>
      <w:del w:id="56" w:author="Tre Quattordici" w:date="2018-10-05T17:11:00Z">
        <w:r w:rsidDel="00911DEE">
          <w:rPr>
            <w:noProof/>
            <w:lang w:val="en-US" w:eastAsia="en-US"/>
          </w:rPr>
          <w:lastRenderedPageBreak/>
          <w:drawing>
            <wp:inline distT="0" distB="0" distL="0" distR="0" wp14:anchorId="4FD44903" wp14:editId="7E233E73">
              <wp:extent cx="6112510" cy="1017905"/>
              <wp:effectExtent l="0" t="0" r="2540" b="0"/>
              <wp:docPr id="1" name="Immagin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2510" cy="1017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57" w:author="Tre Quattordici" w:date="2018-10-05T17:11:00Z">
        <w:r w:rsidR="00911DEE">
          <w:rPr>
            <w:noProof/>
            <w:lang w:val="en-US" w:eastAsia="en-US"/>
          </w:rPr>
          <w:drawing>
            <wp:inline distT="0" distB="0" distL="0" distR="0" wp14:anchorId="7EF1025D" wp14:editId="42E57CB3">
              <wp:extent cx="6115050" cy="1079500"/>
              <wp:effectExtent l="0" t="0" r="0" b="6350"/>
              <wp:docPr id="2" name="Immagin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1079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953D5D" w14:textId="77777777" w:rsidR="007C660A" w:rsidRDefault="007C660A" w:rsidP="004F5D52">
      <w:pPr>
        <w:rPr>
          <w:lang w:val="en-US"/>
        </w:rPr>
      </w:pPr>
    </w:p>
    <w:p w14:paraId="056019F7" w14:textId="18D54E8B" w:rsidR="00845A91" w:rsidRDefault="00397702" w:rsidP="004F5D52">
      <w:pPr>
        <w:rPr>
          <w:lang w:val="en-US"/>
        </w:rPr>
      </w:pPr>
      <w:r>
        <w:rPr>
          <w:lang w:val="en-US"/>
        </w:rPr>
        <w:t>Let’s focus on row 3. First of all, the distribution of interest is education level by family wealth, as shown in columns A and B.</w:t>
      </w:r>
      <w:r w:rsidR="001B5605">
        <w:rPr>
          <w:lang w:val="en-US"/>
        </w:rPr>
        <w:t xml:space="preserve"> That is, the independent variable x is wealth, while the output variable</w:t>
      </w:r>
      <w:r w:rsidR="00845A91">
        <w:rPr>
          <w:lang w:val="en-US"/>
        </w:rPr>
        <w:t xml:space="preserve"> y is education level</w:t>
      </w:r>
      <w:r w:rsidR="001B5605">
        <w:rPr>
          <w:lang w:val="en-US"/>
        </w:rPr>
        <w:t>.</w:t>
      </w:r>
      <w:r>
        <w:rPr>
          <w:lang w:val="en-US"/>
        </w:rPr>
        <w:t xml:space="preserve"> The distribution refers to male responders aged </w:t>
      </w:r>
      <w:del w:id="58" w:author="Tre Quattordici" w:date="2018-10-05T17:12:00Z">
        <w:r w:rsidDel="00911DEE">
          <w:rPr>
            <w:lang w:val="en-US"/>
          </w:rPr>
          <w:delText>20-29</w:delText>
        </w:r>
      </w:del>
      <w:ins w:id="59" w:author="Tre Quattordici" w:date="2018-10-05T17:12:00Z">
        <w:r w:rsidR="00911DEE">
          <w:rPr>
            <w:lang w:val="en-US"/>
          </w:rPr>
          <w:t>25-44</w:t>
        </w:r>
      </w:ins>
      <w:r>
        <w:rPr>
          <w:lang w:val="en-US"/>
        </w:rPr>
        <w:t xml:space="preserve">, as per columns C and D. The distribution is displayed </w:t>
      </w:r>
      <w:r w:rsidR="001B5605">
        <w:rPr>
          <w:lang w:val="en-US"/>
        </w:rPr>
        <w:t xml:space="preserve">in percentages, as shown in column E. Column F tells us we are looking at the distribution of responders whose education level y equals 2. Columns G to L tell us the wealth distribution of responders whose y=2. For instance, looking at cell J3 we can say </w:t>
      </w:r>
      <w:del w:id="60" w:author="Tre Quattordici" w:date="2018-10-05T17:12:00Z">
        <w:r w:rsidR="001B5605" w:rsidDel="001B32E9">
          <w:rPr>
            <w:lang w:val="en-US"/>
          </w:rPr>
          <w:delText>36</w:delText>
        </w:r>
      </w:del>
      <w:ins w:id="61" w:author="Tre Quattordici" w:date="2018-10-05T17:12:00Z">
        <w:r w:rsidR="001B32E9">
          <w:rPr>
            <w:lang w:val="en-US"/>
          </w:rPr>
          <w:t>about 53</w:t>
        </w:r>
      </w:ins>
      <w:r w:rsidR="001B5605">
        <w:rPr>
          <w:lang w:val="en-US"/>
        </w:rPr>
        <w:t xml:space="preserve">% of the male survey responders aged </w:t>
      </w:r>
      <w:del w:id="62" w:author="Tre Quattordici" w:date="2018-10-05T17:12:00Z">
        <w:r w:rsidR="001B5605" w:rsidDel="001B32E9">
          <w:rPr>
            <w:lang w:val="en-US"/>
          </w:rPr>
          <w:delText>20-29</w:delText>
        </w:r>
      </w:del>
      <w:ins w:id="63" w:author="Tre Quattordici" w:date="2018-10-05T17:12:00Z">
        <w:r w:rsidR="001B32E9">
          <w:rPr>
            <w:lang w:val="en-US"/>
          </w:rPr>
          <w:t>25-44</w:t>
        </w:r>
      </w:ins>
      <w:r w:rsidR="001B5605">
        <w:rPr>
          <w:lang w:val="en-US"/>
        </w:rPr>
        <w:t xml:space="preserve"> who</w:t>
      </w:r>
      <w:r w:rsidR="00AB3068">
        <w:rPr>
          <w:lang w:val="en-US"/>
        </w:rPr>
        <w:t xml:space="preserve"> </w:t>
      </w:r>
      <w:r w:rsidR="001B5605">
        <w:rPr>
          <w:lang w:val="en-US"/>
        </w:rPr>
        <w:t>belong to a family in the fourth wealth quintile</w:t>
      </w:r>
      <w:r w:rsidR="00AB3068">
        <w:rPr>
          <w:lang w:val="en-US"/>
        </w:rPr>
        <w:t xml:space="preserve"> have a lower secondary education</w:t>
      </w:r>
      <w:r w:rsidR="001B5605">
        <w:rPr>
          <w:lang w:val="en-US"/>
        </w:rPr>
        <w:t>.</w:t>
      </w:r>
    </w:p>
    <w:p w14:paraId="30115519" w14:textId="2320B681" w:rsidR="00397702" w:rsidRPr="00F26AD2" w:rsidRDefault="00AD1482" w:rsidP="004F5D52">
      <w:pPr>
        <w:rPr>
          <w:lang w:val="en-US"/>
        </w:rPr>
      </w:pPr>
      <w:r>
        <w:rPr>
          <w:lang w:val="en-US"/>
        </w:rPr>
        <w:t xml:space="preserve">From a programming standpoint, it is useful to look at the table by independent variable (x) categories. In this example, taking cells </w:t>
      </w:r>
      <w:del w:id="64" w:author="Tre Quattordici" w:date="2018-10-05T17:14:00Z">
        <w:r w:rsidDel="001B32E9">
          <w:rPr>
            <w:lang w:val="en-US"/>
          </w:rPr>
          <w:delText xml:space="preserve">G2 </w:delText>
        </w:r>
      </w:del>
      <w:ins w:id="65" w:author="Tre Quattordici" w:date="2018-10-05T17:14:00Z">
        <w:r w:rsidR="001B32E9">
          <w:rPr>
            <w:lang w:val="en-US"/>
          </w:rPr>
          <w:t xml:space="preserve">J2 </w:t>
        </w:r>
      </w:ins>
      <w:r>
        <w:rPr>
          <w:lang w:val="en-US"/>
        </w:rPr>
        <w:t xml:space="preserve">to </w:t>
      </w:r>
      <w:del w:id="66" w:author="Tre Quattordici" w:date="2018-10-05T17:14:00Z">
        <w:r w:rsidDel="001B32E9">
          <w:rPr>
            <w:lang w:val="en-US"/>
          </w:rPr>
          <w:delText xml:space="preserve">G6 </w:delText>
        </w:r>
      </w:del>
      <w:ins w:id="67" w:author="Tre Quattordici" w:date="2018-10-05T17:14:00Z">
        <w:r w:rsidR="001B32E9">
          <w:rPr>
            <w:lang w:val="en-US"/>
          </w:rPr>
          <w:t xml:space="preserve">J6 </w:t>
        </w:r>
      </w:ins>
      <w:r>
        <w:rPr>
          <w:lang w:val="en-US"/>
        </w:rPr>
        <w:t xml:space="preserve">(all of which refer to males aged </w:t>
      </w:r>
      <w:del w:id="68" w:author="Tre Quattordici" w:date="2018-10-05T17:13:00Z">
        <w:r w:rsidDel="001B32E9">
          <w:rPr>
            <w:lang w:val="en-US"/>
          </w:rPr>
          <w:delText>20-29</w:delText>
        </w:r>
      </w:del>
      <w:ins w:id="69" w:author="Tre Quattordici" w:date="2018-10-05T17:13:00Z">
        <w:r w:rsidR="001B32E9">
          <w:rPr>
            <w:lang w:val="en-US"/>
          </w:rPr>
          <w:t>25-44</w:t>
        </w:r>
      </w:ins>
      <w:r>
        <w:rPr>
          <w:lang w:val="en-US"/>
        </w:rPr>
        <w:t xml:space="preserve">) we know male agents in the simulation who belong to the </w:t>
      </w:r>
      <w:del w:id="70" w:author="Tre Quattordici" w:date="2018-10-05T17:14:00Z">
        <w:r w:rsidDel="001B32E9">
          <w:rPr>
            <w:lang w:val="en-US"/>
          </w:rPr>
          <w:delText xml:space="preserve">lowest </w:delText>
        </w:r>
      </w:del>
      <w:ins w:id="71" w:author="Tre Quattordici" w:date="2018-10-05T17:14:00Z">
        <w:r w:rsidR="001B32E9">
          <w:rPr>
            <w:lang w:val="en-US"/>
          </w:rPr>
          <w:t xml:space="preserve">fourth </w:t>
        </w:r>
      </w:ins>
      <w:r>
        <w:rPr>
          <w:lang w:val="en-US"/>
        </w:rPr>
        <w:t xml:space="preserve">wealth quintile will have a probability of (roughly) </w:t>
      </w:r>
      <w:del w:id="72" w:author="Tre Quattordici" w:date="2018-10-05T17:13:00Z">
        <w:r w:rsidDel="001B32E9">
          <w:rPr>
            <w:lang w:val="en-US"/>
          </w:rPr>
          <w:delText>21</w:delText>
        </w:r>
      </w:del>
      <w:ins w:id="73" w:author="Tre Quattordici" w:date="2018-10-05T17:14:00Z">
        <w:r w:rsidR="001B32E9">
          <w:rPr>
            <w:lang w:val="en-US"/>
          </w:rPr>
          <w:t>53</w:t>
        </w:r>
      </w:ins>
      <w:r>
        <w:rPr>
          <w:lang w:val="en-US"/>
        </w:rPr>
        <w:t>% of reaching an education level =</w:t>
      </w:r>
      <w:del w:id="74" w:author="Tre Quattordici" w:date="2018-10-05T17:16:00Z">
        <w:r w:rsidDel="001B32E9">
          <w:rPr>
            <w:lang w:val="en-US"/>
          </w:rPr>
          <w:delText xml:space="preserve"> </w:delText>
        </w:r>
      </w:del>
      <w:ins w:id="75" w:author="Tre Quattordici" w:date="2018-10-05T17:16:00Z">
        <w:r w:rsidR="001B32E9">
          <w:rPr>
            <w:lang w:val="en-US"/>
          </w:rPr>
          <w:t>2</w:t>
        </w:r>
      </w:ins>
      <w:del w:id="76" w:author="Tre Quattordici" w:date="2018-10-05T17:13:00Z">
        <w:r w:rsidDel="001B32E9">
          <w:rPr>
            <w:lang w:val="en-US"/>
          </w:rPr>
          <w:delText>2</w:delText>
        </w:r>
      </w:del>
      <w:r>
        <w:rPr>
          <w:lang w:val="en-US"/>
        </w:rPr>
        <w:t xml:space="preserve">, </w:t>
      </w:r>
      <w:ins w:id="77" w:author="Tre Quattordici" w:date="2018-10-05T17:14:00Z">
        <w:r w:rsidR="001B32E9">
          <w:rPr>
            <w:lang w:val="en-US"/>
          </w:rPr>
          <w:t xml:space="preserve">a (roughly) 35% of reaching </w:t>
        </w:r>
      </w:ins>
      <w:ins w:id="78" w:author="Tre Quattordici" w:date="2018-10-05T17:15:00Z">
        <w:r w:rsidR="001B32E9">
          <w:rPr>
            <w:lang w:val="en-US"/>
          </w:rPr>
          <w:t xml:space="preserve">an </w:t>
        </w:r>
      </w:ins>
      <w:ins w:id="79" w:author="Tre Quattordici" w:date="2018-10-05T17:14:00Z">
        <w:r w:rsidR="001B32E9">
          <w:rPr>
            <w:lang w:val="en-US"/>
          </w:rPr>
          <w:t xml:space="preserve">education level </w:t>
        </w:r>
      </w:ins>
      <w:ins w:id="80" w:author="Tre Quattordici" w:date="2018-10-05T17:15:00Z">
        <w:r w:rsidR="001B32E9">
          <w:rPr>
            <w:lang w:val="en-US"/>
          </w:rPr>
          <w:t xml:space="preserve">= 3 </w:t>
        </w:r>
      </w:ins>
      <w:r>
        <w:rPr>
          <w:lang w:val="en-US"/>
        </w:rPr>
        <w:t xml:space="preserve">and a (roughly) </w:t>
      </w:r>
      <w:del w:id="81" w:author="Tre Quattordici" w:date="2018-10-05T17:15:00Z">
        <w:r w:rsidDel="001B32E9">
          <w:rPr>
            <w:lang w:val="en-US"/>
          </w:rPr>
          <w:delText>79</w:delText>
        </w:r>
      </w:del>
      <w:ins w:id="82" w:author="Tre Quattordici" w:date="2018-10-05T17:15:00Z">
        <w:r w:rsidR="001B32E9">
          <w:rPr>
            <w:lang w:val="en-US"/>
          </w:rPr>
          <w:t>12</w:t>
        </w:r>
      </w:ins>
      <w:r>
        <w:rPr>
          <w:lang w:val="en-US"/>
        </w:rPr>
        <w:t xml:space="preserve">% probability of reaching an education level = </w:t>
      </w:r>
      <w:del w:id="83" w:author="Tre Quattordici" w:date="2018-10-05T17:15:00Z">
        <w:r w:rsidDel="001B32E9">
          <w:rPr>
            <w:lang w:val="en-US"/>
          </w:rPr>
          <w:delText>3</w:delText>
        </w:r>
      </w:del>
      <w:ins w:id="84" w:author="Tre Quattordici" w:date="2018-10-05T17:15:00Z">
        <w:r w:rsidR="001B32E9">
          <w:rPr>
            <w:lang w:val="en-US"/>
          </w:rPr>
          <w:t>4</w:t>
        </w:r>
      </w:ins>
      <w:r>
        <w:rPr>
          <w:lang w:val="en-US"/>
        </w:rPr>
        <w:t xml:space="preserve">. In other terms, about </w:t>
      </w:r>
      <w:del w:id="85" w:author="Tre Quattordici" w:date="2018-10-05T17:15:00Z">
        <w:r w:rsidDel="001B32E9">
          <w:rPr>
            <w:lang w:val="en-US"/>
          </w:rPr>
          <w:delText>one out five of the lowest-quintile male</w:delText>
        </w:r>
        <w:r w:rsidR="002D2F6E" w:rsidDel="001B32E9">
          <w:rPr>
            <w:lang w:val="en-US"/>
          </w:rPr>
          <w:delText xml:space="preserve">s in the simulation will finish middle </w:delText>
        </w:r>
        <w:r w:rsidDel="001B32E9">
          <w:rPr>
            <w:lang w:val="en-US"/>
          </w:rPr>
          <w:delText xml:space="preserve">school, and </w:delText>
        </w:r>
        <w:r w:rsidR="002D2F6E" w:rsidDel="001B32E9">
          <w:rPr>
            <w:lang w:val="en-US"/>
          </w:rPr>
          <w:delText>about four out of four will finish high school.</w:delText>
        </w:r>
      </w:del>
      <w:ins w:id="86" w:author="Tre Quattordici" w:date="2018-10-05T17:15:00Z">
        <w:r w:rsidR="001B32E9">
          <w:rPr>
            <w:lang w:val="en-US"/>
          </w:rPr>
          <w:t xml:space="preserve">half of fourth-quintile males will </w:t>
        </w:r>
      </w:ins>
      <w:ins w:id="87" w:author="Tre Quattordici" w:date="2018-10-05T17:17:00Z">
        <w:r w:rsidR="001B32E9">
          <w:rPr>
            <w:lang w:val="en-US"/>
          </w:rPr>
          <w:t xml:space="preserve">finish middle school, about a third will graduate from high school </w:t>
        </w:r>
      </w:ins>
      <w:ins w:id="88" w:author="Tre Quattordici" w:date="2018-10-05T17:18:00Z">
        <w:r w:rsidR="001B32E9">
          <w:rPr>
            <w:lang w:val="en-US"/>
          </w:rPr>
          <w:t>and those who are left will get a university degree.</w:t>
        </w:r>
      </w:ins>
    </w:p>
    <w:sectPr w:rsidR="00397702" w:rsidRPr="00F26AD2" w:rsidSect="00093C6C">
      <w:footerReference w:type="default" r:id="rId12"/>
      <w:pgSz w:w="11906" w:h="16838"/>
      <w:pgMar w:top="1417" w:right="1134" w:bottom="1134" w:left="1134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DFA32" w14:textId="77777777" w:rsidR="006B14AC" w:rsidRDefault="006B14AC" w:rsidP="00F132CC">
      <w:pPr>
        <w:spacing w:after="0" w:line="240" w:lineRule="auto"/>
      </w:pPr>
      <w:r>
        <w:separator/>
      </w:r>
    </w:p>
  </w:endnote>
  <w:endnote w:type="continuationSeparator" w:id="0">
    <w:p w14:paraId="2FCA10DC" w14:textId="77777777" w:rsidR="006B14AC" w:rsidRDefault="006B14AC" w:rsidP="00F1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933888"/>
      <w:docPartObj>
        <w:docPartGallery w:val="Page Numbers (Bottom of Page)"/>
        <w:docPartUnique/>
      </w:docPartObj>
    </w:sdtPr>
    <w:sdtEndPr/>
    <w:sdtContent>
      <w:p w14:paraId="10F55D22" w14:textId="3FFE9CE0" w:rsidR="00093C6C" w:rsidRDefault="00093C6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F1B">
          <w:rPr>
            <w:noProof/>
          </w:rPr>
          <w:t>5</w:t>
        </w:r>
        <w:r>
          <w:fldChar w:fldCharType="end"/>
        </w:r>
      </w:p>
    </w:sdtContent>
  </w:sdt>
  <w:p w14:paraId="300295BA" w14:textId="77777777" w:rsidR="00093C6C" w:rsidRDefault="00093C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6E18F" w14:textId="77777777" w:rsidR="006B14AC" w:rsidRDefault="006B14AC" w:rsidP="00F132CC">
      <w:pPr>
        <w:spacing w:after="0" w:line="240" w:lineRule="auto"/>
      </w:pPr>
      <w:r>
        <w:separator/>
      </w:r>
    </w:p>
  </w:footnote>
  <w:footnote w:type="continuationSeparator" w:id="0">
    <w:p w14:paraId="49653B38" w14:textId="77777777" w:rsidR="006B14AC" w:rsidRDefault="006B14AC" w:rsidP="00F132CC">
      <w:pPr>
        <w:spacing w:after="0" w:line="240" w:lineRule="auto"/>
      </w:pPr>
      <w:r>
        <w:continuationSeparator/>
      </w:r>
    </w:p>
  </w:footnote>
  <w:footnote w:id="1">
    <w:p w14:paraId="0CCF8641" w14:textId="77777777" w:rsidR="00F132CC" w:rsidRPr="00F132CC" w:rsidRDefault="00F132CC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 w:rsidRPr="00F132CC">
        <w:rPr>
          <w:lang w:val="en-US"/>
        </w:rPr>
        <w:t xml:space="preserve"> </w:t>
      </w:r>
      <w:r>
        <w:rPr>
          <w:lang w:val="en-US"/>
        </w:rPr>
        <w:t xml:space="preserve">We </w:t>
      </w:r>
      <w:r w:rsidR="001A27D5">
        <w:rPr>
          <w:lang w:val="en-US"/>
        </w:rPr>
        <w:t xml:space="preserve">were able </w:t>
      </w:r>
      <w:r>
        <w:rPr>
          <w:lang w:val="en-US"/>
        </w:rPr>
        <w:t>to select only residents of</w:t>
      </w:r>
      <w:r w:rsidR="001A27D5">
        <w:rPr>
          <w:lang w:val="en-US"/>
        </w:rPr>
        <w:t xml:space="preserve"> the </w:t>
      </w:r>
      <w:r>
        <w:rPr>
          <w:lang w:val="en-US"/>
        </w:rPr>
        <w:t xml:space="preserve">Palermo </w:t>
      </w:r>
      <w:r w:rsidR="001A27D5">
        <w:rPr>
          <w:lang w:val="en-US"/>
        </w:rPr>
        <w:t>municipality</w:t>
      </w:r>
      <w:r>
        <w:rPr>
          <w:lang w:val="en-US"/>
        </w:rPr>
        <w:t>, but that created a responder sample too small for accurate distributions.</w:t>
      </w:r>
    </w:p>
  </w:footnote>
  <w:footnote w:id="2">
    <w:p w14:paraId="105E1414" w14:textId="77777777" w:rsidR="00166776" w:rsidRDefault="00166776" w:rsidP="00166776">
      <w:pPr>
        <w:pStyle w:val="Testonotaapidipagina"/>
        <w:rPr>
          <w:lang w:val="en-US"/>
        </w:rPr>
      </w:pPr>
      <w:r w:rsidRPr="00166776">
        <w:rPr>
          <w:lang w:val="en-US"/>
        </w:rPr>
        <w:footnoteRef/>
      </w:r>
      <w:r w:rsidRPr="00166776">
        <w:rPr>
          <w:lang w:val="en-US"/>
        </w:rPr>
        <w:t xml:space="preserve"> </w:t>
      </w:r>
      <w:r>
        <w:rPr>
          <w:lang w:val="en-US"/>
        </w:rPr>
        <w:t xml:space="preserve">Note that we incorporated categories QUAL = 4 (“entrepreneur/private practitioner”, n = 29) and QUAL = 5 (“other self-employed”, including </w:t>
      </w:r>
      <w:r w:rsidRPr="000E1038">
        <w:rPr>
          <w:lang w:val="en-US"/>
        </w:rPr>
        <w:t>craftsmen, owners or partners of family businesses and "sporadic workers"</w:t>
      </w:r>
      <w:r>
        <w:rPr>
          <w:lang w:val="en-US"/>
        </w:rPr>
        <w:t>, n = 39) respectively into “manager” and “blue-collar” work status categories</w:t>
      </w:r>
      <w:r w:rsidRPr="00166776">
        <w:rPr>
          <w:lang w:val="en-US"/>
        </w:rPr>
        <w:t xml:space="preserve"> respectively</w:t>
      </w:r>
      <w:r>
        <w:rPr>
          <w:lang w:val="en-US"/>
        </w:rPr>
        <w:t xml:space="preserve">. This is because </w:t>
      </w:r>
      <w:r w:rsidRPr="00166776">
        <w:rPr>
          <w:lang w:val="en-US"/>
        </w:rPr>
        <w:t>QUAL = 4 i</w:t>
      </w:r>
      <w:r>
        <w:rPr>
          <w:lang w:val="en-US"/>
        </w:rPr>
        <w:t xml:space="preserve">ncludes independent contractors, </w:t>
      </w:r>
      <w:r w:rsidRPr="00166776">
        <w:rPr>
          <w:lang w:val="en-US"/>
        </w:rPr>
        <w:t>freelancers</w:t>
      </w:r>
      <w:r>
        <w:rPr>
          <w:lang w:val="en-US"/>
        </w:rPr>
        <w:t xml:space="preserve">, </w:t>
      </w:r>
      <w:r w:rsidRPr="00166776">
        <w:rPr>
          <w:lang w:val="en-US"/>
        </w:rPr>
        <w:t>private practitioners, individual entrepr</w:t>
      </w:r>
      <w:r>
        <w:rPr>
          <w:lang w:val="en-US"/>
        </w:rPr>
        <w:t>eneurs and company shareholders, all of whom we assume</w:t>
      </w:r>
      <w:r w:rsidRPr="00166776">
        <w:rPr>
          <w:lang w:val="en-US"/>
        </w:rPr>
        <w:t xml:space="preserve"> to have manager characteri</w:t>
      </w:r>
      <w:r>
        <w:rPr>
          <w:lang w:val="en-US"/>
        </w:rPr>
        <w:t>sti</w:t>
      </w:r>
      <w:r w:rsidRPr="00166776">
        <w:rPr>
          <w:lang w:val="en-US"/>
        </w:rPr>
        <w:t>cs</w:t>
      </w:r>
      <w:r>
        <w:rPr>
          <w:lang w:val="en-US"/>
        </w:rPr>
        <w:t xml:space="preserve">. </w:t>
      </w:r>
      <w:r w:rsidRPr="00166776">
        <w:rPr>
          <w:lang w:val="en-US"/>
        </w:rPr>
        <w:t>QUAL = 5 includes craftsmen, owners or partners of family businesses and "sporadic worke</w:t>
      </w:r>
      <w:r>
        <w:rPr>
          <w:lang w:val="en-US"/>
        </w:rPr>
        <w:t>rs", all of whom</w:t>
      </w:r>
      <w:r w:rsidRPr="00166776">
        <w:rPr>
          <w:lang w:val="en-US"/>
        </w:rPr>
        <w:t xml:space="preserve"> </w:t>
      </w:r>
      <w:r>
        <w:rPr>
          <w:lang w:val="en-US"/>
        </w:rPr>
        <w:t>we assume</w:t>
      </w:r>
      <w:r w:rsidRPr="00166776">
        <w:rPr>
          <w:lang w:val="en-US"/>
        </w:rPr>
        <w:t xml:space="preserve"> to have bl</w:t>
      </w:r>
      <w:r>
        <w:rPr>
          <w:lang w:val="en-US"/>
        </w:rPr>
        <w:t>ue-worker characteristics.</w:t>
      </w:r>
    </w:p>
    <w:p w14:paraId="0434FA0B" w14:textId="77777777" w:rsidR="00166776" w:rsidRPr="00166776" w:rsidRDefault="00166776">
      <w:pPr>
        <w:pStyle w:val="Testonotaapidipagina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93F21"/>
    <w:multiLevelType w:val="hybridMultilevel"/>
    <w:tmpl w:val="66A648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4579B"/>
    <w:multiLevelType w:val="hybridMultilevel"/>
    <w:tmpl w:val="AC8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773D7"/>
    <w:multiLevelType w:val="hybridMultilevel"/>
    <w:tmpl w:val="A7944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273E"/>
    <w:multiLevelType w:val="hybridMultilevel"/>
    <w:tmpl w:val="056C4D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F6C86"/>
    <w:multiLevelType w:val="hybridMultilevel"/>
    <w:tmpl w:val="4CD6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4989"/>
    <w:multiLevelType w:val="hybridMultilevel"/>
    <w:tmpl w:val="6052A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D1AFD"/>
    <w:multiLevelType w:val="hybridMultilevel"/>
    <w:tmpl w:val="C8CCDC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10A3C"/>
    <w:multiLevelType w:val="hybridMultilevel"/>
    <w:tmpl w:val="1340F1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A3941"/>
    <w:multiLevelType w:val="hybridMultilevel"/>
    <w:tmpl w:val="4E66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re Quattordici">
    <w15:presenceInfo w15:providerId="Windows Live" w15:userId="18df9f00c61b9b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trackRevisions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396"/>
    <w:rsid w:val="00020437"/>
    <w:rsid w:val="00024273"/>
    <w:rsid w:val="000547ED"/>
    <w:rsid w:val="0007341D"/>
    <w:rsid w:val="000821B2"/>
    <w:rsid w:val="00093C6C"/>
    <w:rsid w:val="000D60DD"/>
    <w:rsid w:val="000E1038"/>
    <w:rsid w:val="000F3454"/>
    <w:rsid w:val="00132EC7"/>
    <w:rsid w:val="00153C46"/>
    <w:rsid w:val="00154D7D"/>
    <w:rsid w:val="00166776"/>
    <w:rsid w:val="00193161"/>
    <w:rsid w:val="001A27D5"/>
    <w:rsid w:val="001B32E9"/>
    <w:rsid w:val="001B5605"/>
    <w:rsid w:val="001C3854"/>
    <w:rsid w:val="001E0ECA"/>
    <w:rsid w:val="0021339E"/>
    <w:rsid w:val="0025630B"/>
    <w:rsid w:val="00281095"/>
    <w:rsid w:val="00290C99"/>
    <w:rsid w:val="0029172D"/>
    <w:rsid w:val="002B7327"/>
    <w:rsid w:val="002C3586"/>
    <w:rsid w:val="002D2F6E"/>
    <w:rsid w:val="002F0C3B"/>
    <w:rsid w:val="00305639"/>
    <w:rsid w:val="00313ED4"/>
    <w:rsid w:val="003253AC"/>
    <w:rsid w:val="003325E0"/>
    <w:rsid w:val="003519C7"/>
    <w:rsid w:val="00354629"/>
    <w:rsid w:val="00397702"/>
    <w:rsid w:val="003A0DA9"/>
    <w:rsid w:val="003A40E4"/>
    <w:rsid w:val="003C7BF0"/>
    <w:rsid w:val="004052B4"/>
    <w:rsid w:val="00421112"/>
    <w:rsid w:val="00423165"/>
    <w:rsid w:val="004249F6"/>
    <w:rsid w:val="00433EC8"/>
    <w:rsid w:val="00436B26"/>
    <w:rsid w:val="004632DD"/>
    <w:rsid w:val="004825AA"/>
    <w:rsid w:val="00497EEA"/>
    <w:rsid w:val="004A210F"/>
    <w:rsid w:val="004C5EDE"/>
    <w:rsid w:val="004E1CAE"/>
    <w:rsid w:val="004F5D52"/>
    <w:rsid w:val="005160FD"/>
    <w:rsid w:val="00535308"/>
    <w:rsid w:val="0054447B"/>
    <w:rsid w:val="0055342B"/>
    <w:rsid w:val="005A46D0"/>
    <w:rsid w:val="005B56B2"/>
    <w:rsid w:val="005C13D3"/>
    <w:rsid w:val="005E1D78"/>
    <w:rsid w:val="005E7137"/>
    <w:rsid w:val="005F5931"/>
    <w:rsid w:val="00611396"/>
    <w:rsid w:val="006143FF"/>
    <w:rsid w:val="006227BC"/>
    <w:rsid w:val="00691F39"/>
    <w:rsid w:val="00696C31"/>
    <w:rsid w:val="006A4514"/>
    <w:rsid w:val="006B0959"/>
    <w:rsid w:val="006B14AC"/>
    <w:rsid w:val="006C6847"/>
    <w:rsid w:val="006D7CE1"/>
    <w:rsid w:val="00710CBD"/>
    <w:rsid w:val="00711D9B"/>
    <w:rsid w:val="00725EC1"/>
    <w:rsid w:val="00766C8E"/>
    <w:rsid w:val="007B4E53"/>
    <w:rsid w:val="007C660A"/>
    <w:rsid w:val="007F7572"/>
    <w:rsid w:val="00825643"/>
    <w:rsid w:val="00826C1E"/>
    <w:rsid w:val="00845A91"/>
    <w:rsid w:val="0088268C"/>
    <w:rsid w:val="00882CE9"/>
    <w:rsid w:val="008C2D9C"/>
    <w:rsid w:val="008C58F9"/>
    <w:rsid w:val="008F2028"/>
    <w:rsid w:val="00911DEE"/>
    <w:rsid w:val="009169E8"/>
    <w:rsid w:val="009278D5"/>
    <w:rsid w:val="009504D7"/>
    <w:rsid w:val="00964FE0"/>
    <w:rsid w:val="00966D48"/>
    <w:rsid w:val="00973F35"/>
    <w:rsid w:val="009900AE"/>
    <w:rsid w:val="0099367A"/>
    <w:rsid w:val="009B2267"/>
    <w:rsid w:val="009B444B"/>
    <w:rsid w:val="009B5B86"/>
    <w:rsid w:val="009D7841"/>
    <w:rsid w:val="00A82BA4"/>
    <w:rsid w:val="00AA5038"/>
    <w:rsid w:val="00AB3068"/>
    <w:rsid w:val="00AB471D"/>
    <w:rsid w:val="00AC6581"/>
    <w:rsid w:val="00AD1482"/>
    <w:rsid w:val="00B076DC"/>
    <w:rsid w:val="00B42EC4"/>
    <w:rsid w:val="00B73C29"/>
    <w:rsid w:val="00BB54B6"/>
    <w:rsid w:val="00BC7653"/>
    <w:rsid w:val="00BE06FD"/>
    <w:rsid w:val="00C10159"/>
    <w:rsid w:val="00C12F1B"/>
    <w:rsid w:val="00C42E5C"/>
    <w:rsid w:val="00C4377E"/>
    <w:rsid w:val="00C7760C"/>
    <w:rsid w:val="00CD356E"/>
    <w:rsid w:val="00D056B6"/>
    <w:rsid w:val="00D11E3E"/>
    <w:rsid w:val="00D52B0B"/>
    <w:rsid w:val="00D8469F"/>
    <w:rsid w:val="00DD32ED"/>
    <w:rsid w:val="00DE39A7"/>
    <w:rsid w:val="00E13074"/>
    <w:rsid w:val="00E353C9"/>
    <w:rsid w:val="00E52B9B"/>
    <w:rsid w:val="00E65E6A"/>
    <w:rsid w:val="00E93A9E"/>
    <w:rsid w:val="00EA0640"/>
    <w:rsid w:val="00ED2082"/>
    <w:rsid w:val="00F03928"/>
    <w:rsid w:val="00F11552"/>
    <w:rsid w:val="00F132CC"/>
    <w:rsid w:val="00F23E85"/>
    <w:rsid w:val="00F26AD2"/>
    <w:rsid w:val="00F35716"/>
    <w:rsid w:val="00F37487"/>
    <w:rsid w:val="00F5375C"/>
    <w:rsid w:val="00F61499"/>
    <w:rsid w:val="00F73CBB"/>
    <w:rsid w:val="00FA1B15"/>
    <w:rsid w:val="00FD2D0D"/>
    <w:rsid w:val="00FE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464F"/>
  <w15:chartTrackingRefBased/>
  <w15:docId w15:val="{2381FABD-0A9F-4851-8E59-227C20A3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it-I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E1038"/>
  </w:style>
  <w:style w:type="paragraph" w:styleId="Titolo1">
    <w:name w:val="heading 1"/>
    <w:basedOn w:val="Normale"/>
    <w:next w:val="Normale"/>
    <w:link w:val="Titolo1Carattere"/>
    <w:uiPriority w:val="9"/>
    <w:qFormat/>
    <w:rsid w:val="00D056B6"/>
    <w:pPr>
      <w:spacing w:before="240"/>
      <w:outlineLvl w:val="0"/>
    </w:pPr>
    <w:rPr>
      <w:b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611396"/>
  </w:style>
  <w:style w:type="character" w:customStyle="1" w:styleId="DataCarattere">
    <w:name w:val="Data Carattere"/>
    <w:basedOn w:val="Carpredefinitoparagrafo"/>
    <w:link w:val="Data"/>
    <w:uiPriority w:val="99"/>
    <w:semiHidden/>
    <w:rsid w:val="00611396"/>
  </w:style>
  <w:style w:type="paragraph" w:styleId="Paragrafoelenco">
    <w:name w:val="List Paragraph"/>
    <w:basedOn w:val="Normale"/>
    <w:uiPriority w:val="34"/>
    <w:qFormat/>
    <w:rsid w:val="00F3748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21112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21112"/>
    <w:rPr>
      <w:color w:val="808080"/>
      <w:shd w:val="clear" w:color="auto" w:fill="E6E6E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132C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132C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132CC"/>
    <w:rPr>
      <w:vertAlign w:val="superscript"/>
    </w:rPr>
  </w:style>
  <w:style w:type="table" w:styleId="Grigliatabella">
    <w:name w:val="Table Grid"/>
    <w:basedOn w:val="Tabellanormale"/>
    <w:uiPriority w:val="59"/>
    <w:rsid w:val="0049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93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3C6C"/>
  </w:style>
  <w:style w:type="paragraph" w:styleId="Pidipagina">
    <w:name w:val="footer"/>
    <w:basedOn w:val="Normale"/>
    <w:link w:val="PidipaginaCarattere"/>
    <w:uiPriority w:val="99"/>
    <w:unhideWhenUsed/>
    <w:rsid w:val="00093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3C6C"/>
  </w:style>
  <w:style w:type="character" w:styleId="Rimandocommento">
    <w:name w:val="annotation reference"/>
    <w:basedOn w:val="Carpredefinitoparagrafo"/>
    <w:uiPriority w:val="99"/>
    <w:semiHidden/>
    <w:unhideWhenUsed/>
    <w:rsid w:val="00F6149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6149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6149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6149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6149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614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61499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056B6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0FF31-B8B1-4CBA-A455-DC46E0EA3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1593</Words>
  <Characters>9081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Quattordici</dc:creator>
  <cp:keywords/>
  <dc:description/>
  <cp:lastModifiedBy>Tre Quattordici</cp:lastModifiedBy>
  <cp:revision>3</cp:revision>
  <dcterms:created xsi:type="dcterms:W3CDTF">2018-10-05T15:18:00Z</dcterms:created>
  <dcterms:modified xsi:type="dcterms:W3CDTF">2018-10-05T15:32:00Z</dcterms:modified>
</cp:coreProperties>
</file>